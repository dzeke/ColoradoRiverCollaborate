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B509" w14:textId="171B808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434162">
        <w:rPr>
          <w:rFonts w:asciiTheme="majorBidi" w:hAnsiTheme="majorBidi" w:cstheme="majorBidi"/>
          <w:b/>
          <w:bCs/>
          <w:sz w:val="28"/>
          <w:szCs w:val="28"/>
        </w:rPr>
        <w:t>a</w:t>
      </w:r>
      <w:r w:rsidR="009B6B72">
        <w:rPr>
          <w:rFonts w:asciiTheme="majorBidi" w:hAnsiTheme="majorBidi" w:cstheme="majorBidi"/>
          <w:b/>
          <w:bCs/>
          <w:sz w:val="28"/>
          <w:szCs w:val="28"/>
        </w:rPr>
        <w:t>n Alternative</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69598183" w:rsidR="008C1CDE" w:rsidRDefault="008354E9">
      <w:pPr>
        <w:rPr>
          <w:rFonts w:asciiTheme="majorBidi" w:hAnsiTheme="majorBidi" w:cstheme="majorBidi"/>
          <w:sz w:val="24"/>
          <w:szCs w:val="24"/>
        </w:rPr>
      </w:pPr>
      <w:r>
        <w:rPr>
          <w:rFonts w:asciiTheme="majorBidi" w:hAnsiTheme="majorBidi" w:cstheme="majorBidi"/>
          <w:sz w:val="24"/>
          <w:szCs w:val="24"/>
        </w:rPr>
        <w:t>October 28</w:t>
      </w:r>
      <w:r w:rsidR="002C5B36">
        <w:rPr>
          <w:rFonts w:asciiTheme="majorBidi" w:hAnsiTheme="majorBidi" w:cstheme="majorBidi"/>
          <w:sz w:val="24"/>
          <w:szCs w:val="24"/>
        </w:rPr>
        <w:t>, 2024</w:t>
      </w:r>
    </w:p>
    <w:p w14:paraId="47C3510C" w14:textId="169DA818"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w:t>
      </w:r>
      <w:del w:id="0" w:author="Erik Christian Porse" w:date="2025-02-02T23:11:00Z" w16du:dateUtc="2025-02-02T22:11:00Z">
        <w:r w:rsidRPr="002C3CB6" w:rsidDel="00593D87">
          <w:rPr>
            <w:rFonts w:asciiTheme="majorBidi" w:hAnsiTheme="majorBidi" w:cstheme="majorBidi"/>
            <w:b/>
            <w:bCs/>
            <w:sz w:val="24"/>
            <w:szCs w:val="24"/>
          </w:rPr>
          <w:delText>is the most successful</w:delText>
        </w:r>
      </w:del>
      <w:ins w:id="1" w:author="Erik Christian Porse" w:date="2025-02-02T23:11:00Z" w16du:dateUtc="2025-02-02T22:11:00Z">
        <w:r w:rsidR="00593D87">
          <w:rPr>
            <w:rFonts w:asciiTheme="majorBidi" w:hAnsiTheme="majorBidi" w:cstheme="majorBidi"/>
            <w:b/>
            <w:bCs/>
            <w:sz w:val="24"/>
            <w:szCs w:val="24"/>
          </w:rPr>
          <w:t>has been successful in reducing net demands on the</w:t>
        </w:r>
      </w:ins>
      <w:r w:rsidRPr="002C3CB6">
        <w:rPr>
          <w:rFonts w:asciiTheme="majorBidi" w:hAnsiTheme="majorBidi" w:cstheme="majorBidi"/>
          <w:b/>
          <w:bCs/>
          <w:sz w:val="24"/>
          <w:szCs w:val="24"/>
        </w:rPr>
        <w:t xml:space="preserve"> Colorado River </w:t>
      </w:r>
      <w:del w:id="2" w:author="Erik Christian Porse" w:date="2025-02-02T23:11:00Z" w16du:dateUtc="2025-02-02T22:11:00Z">
        <w:r w:rsidRPr="002C3CB6" w:rsidDel="00593D87">
          <w:rPr>
            <w:rFonts w:asciiTheme="majorBidi" w:hAnsiTheme="majorBidi" w:cstheme="majorBidi"/>
            <w:b/>
            <w:bCs/>
            <w:sz w:val="24"/>
            <w:szCs w:val="24"/>
          </w:rPr>
          <w:delText>basin conservation program to date</w:delText>
        </w:r>
      </w:del>
      <w:ins w:id="3" w:author="Erik Christian Porse" w:date="2025-02-02T23:11:00Z" w16du:dateUtc="2025-02-02T22:11:00Z">
        <w:r w:rsidR="00593D87">
          <w:rPr>
            <w:rFonts w:asciiTheme="majorBidi" w:hAnsiTheme="majorBidi" w:cstheme="majorBidi"/>
            <w:b/>
            <w:bCs/>
            <w:sz w:val="24"/>
            <w:szCs w:val="24"/>
          </w:rPr>
          <w:t>since its inception</w:t>
        </w:r>
      </w:ins>
      <w:r w:rsidRPr="002C3CB6">
        <w:rPr>
          <w:rFonts w:asciiTheme="majorBidi" w:hAnsiTheme="majorBidi" w:cstheme="majorBidi"/>
          <w:b/>
          <w:bCs/>
          <w:sz w:val="24"/>
          <w:szCs w:val="24"/>
        </w:rPr>
        <w:t xml:space="preserve">. </w:t>
      </w:r>
      <w:ins w:id="4" w:author="Erik Christian Porse" w:date="2025-02-02T23:11:00Z" w16du:dateUtc="2025-02-02T22:11:00Z">
        <w:r w:rsidR="00593D87">
          <w:rPr>
            <w:rFonts w:asciiTheme="majorBidi" w:hAnsiTheme="majorBidi" w:cstheme="majorBidi"/>
            <w:b/>
            <w:bCs/>
            <w:sz w:val="24"/>
            <w:szCs w:val="24"/>
          </w:rPr>
          <w:t xml:space="preserve">Yet, </w:t>
        </w:r>
      </w:ins>
      <w:ins w:id="5" w:author="Erik Christian Porse" w:date="2025-02-02T23:12:00Z" w16du:dateUtc="2025-02-02T22:12:00Z">
        <w:r w:rsidR="00593D87">
          <w:rPr>
            <w:rFonts w:asciiTheme="majorBidi" w:hAnsiTheme="majorBidi" w:cstheme="majorBidi"/>
            <w:b/>
            <w:bCs/>
            <w:sz w:val="24"/>
            <w:szCs w:val="24"/>
          </w:rPr>
          <w:t xml:space="preserve">the system is largely based on a promise of future deliveries when storage increases. </w:t>
        </w:r>
      </w:ins>
      <w:del w:id="6" w:author="Erik Christian Porse" w:date="2025-02-02T23:12:00Z" w16du:dateUtc="2025-02-02T22:12:00Z">
        <w:r w:rsidRPr="002C3CB6" w:rsidDel="00593D87">
          <w:rPr>
            <w:rFonts w:asciiTheme="majorBidi" w:hAnsiTheme="majorBidi" w:cstheme="majorBidi"/>
            <w:b/>
            <w:bCs/>
            <w:sz w:val="24"/>
            <w:szCs w:val="24"/>
          </w:rPr>
          <w:delText>How to</w:delText>
        </w:r>
      </w:del>
      <w:ins w:id="7" w:author="Erik Christian Porse" w:date="2025-02-02T23:12:00Z" w16du:dateUtc="2025-02-02T22:12:00Z">
        <w:r w:rsidR="00593D87">
          <w:rPr>
            <w:rFonts w:asciiTheme="majorBidi" w:hAnsiTheme="majorBidi" w:cstheme="majorBidi"/>
            <w:b/>
            <w:bCs/>
            <w:sz w:val="24"/>
            <w:szCs w:val="24"/>
          </w:rPr>
          <w:t>How can the program</w:t>
        </w:r>
      </w:ins>
      <w:r w:rsidRPr="002C3CB6">
        <w:rPr>
          <w:rFonts w:asciiTheme="majorBidi" w:hAnsiTheme="majorBidi" w:cstheme="majorBidi"/>
          <w:b/>
          <w:bCs/>
          <w:sz w:val="24"/>
          <w:szCs w:val="24"/>
        </w:rPr>
        <w:t xml:space="preserve">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w:t>
      </w:r>
      <w:r w:rsidR="008354E9">
        <w:rPr>
          <w:rFonts w:asciiTheme="majorBidi" w:hAnsiTheme="majorBidi" w:cstheme="majorBidi"/>
          <w:b/>
          <w:bCs/>
          <w:sz w:val="24"/>
          <w:szCs w:val="24"/>
        </w:rPr>
        <w:t xml:space="preserve">low </w:t>
      </w:r>
      <w:r w:rsidR="009120B9">
        <w:rPr>
          <w:rFonts w:asciiTheme="majorBidi" w:hAnsiTheme="majorBidi" w:cstheme="majorBidi"/>
          <w:b/>
          <w:bCs/>
          <w:sz w:val="24"/>
          <w:szCs w:val="24"/>
        </w:rPr>
        <w:t>inflow</w:t>
      </w:r>
      <w:ins w:id="8" w:author="Erik Christian Porse" w:date="2025-02-02T23:13:00Z" w16du:dateUtc="2025-02-02T22:13:00Z">
        <w:r w:rsidR="00593D87">
          <w:rPr>
            <w:rFonts w:asciiTheme="majorBidi" w:hAnsiTheme="majorBidi" w:cstheme="majorBidi"/>
            <w:b/>
            <w:bCs/>
            <w:sz w:val="24"/>
            <w:szCs w:val="24"/>
          </w:rPr>
          <w:t xml:space="preserve"> that may persist for an extended period with climate change? Additionally, can innovative programs </w:t>
        </w:r>
        <w:proofErr w:type="spellStart"/>
        <w:r w:rsidR="00593D87">
          <w:rPr>
            <w:rFonts w:asciiTheme="majorBidi" w:hAnsiTheme="majorBidi" w:cstheme="majorBidi"/>
            <w:b/>
            <w:bCs/>
            <w:sz w:val="24"/>
            <w:szCs w:val="24"/>
          </w:rPr>
          <w:t>increase</w:t>
        </w:r>
      </w:ins>
      <w:del w:id="9" w:author="Erik Christian Porse" w:date="2025-02-02T23:13:00Z" w16du:dateUtc="2025-02-02T22:13:00Z">
        <w:r w:rsidR="009120B9" w:rsidDel="00593D87">
          <w:rPr>
            <w:rFonts w:asciiTheme="majorBidi" w:hAnsiTheme="majorBidi" w:cstheme="majorBidi"/>
            <w:b/>
            <w:bCs/>
            <w:sz w:val="24"/>
            <w:szCs w:val="24"/>
          </w:rPr>
          <w:delText xml:space="preserve"> plus increase </w:delText>
        </w:r>
        <w:r w:rsidRPr="002C3CB6" w:rsidDel="00593D87">
          <w:rPr>
            <w:rFonts w:asciiTheme="majorBidi" w:hAnsiTheme="majorBidi" w:cstheme="majorBidi"/>
            <w:b/>
            <w:bCs/>
            <w:sz w:val="24"/>
            <w:szCs w:val="24"/>
          </w:rPr>
          <w:delText xml:space="preserve">user </w:delText>
        </w:r>
      </w:del>
      <w:r w:rsidRPr="002C3CB6">
        <w:rPr>
          <w:rFonts w:asciiTheme="majorBidi" w:hAnsiTheme="majorBidi" w:cstheme="majorBidi"/>
          <w:b/>
          <w:bCs/>
          <w:sz w:val="24"/>
          <w:szCs w:val="24"/>
        </w:rPr>
        <w:t>autonomy</w:t>
      </w:r>
      <w:proofErr w:type="spellEnd"/>
      <w:r w:rsidRPr="002C3CB6">
        <w:rPr>
          <w:rFonts w:asciiTheme="majorBidi" w:hAnsiTheme="majorBidi" w:cstheme="majorBidi"/>
          <w:b/>
          <w:bCs/>
          <w:sz w:val="24"/>
          <w:szCs w:val="24"/>
        </w:rPr>
        <w:t xml:space="preserve"> </w:t>
      </w:r>
      <w:ins w:id="10" w:author="Erik Christian Porse" w:date="2025-02-02T23:13:00Z" w16du:dateUtc="2025-02-02T22:13:00Z">
        <w:r w:rsidR="00593D87">
          <w:rPr>
            <w:rFonts w:asciiTheme="majorBidi" w:hAnsiTheme="majorBidi" w:cstheme="majorBidi"/>
            <w:b/>
            <w:bCs/>
            <w:sz w:val="24"/>
            <w:szCs w:val="24"/>
          </w:rPr>
          <w:t xml:space="preserve">of water </w:t>
        </w:r>
      </w:ins>
      <w:ins w:id="11" w:author="Erik Christian Porse" w:date="2025-02-02T23:14:00Z" w16du:dateUtc="2025-02-02T22:14:00Z">
        <w:r w:rsidR="00593D87">
          <w:rPr>
            <w:rFonts w:asciiTheme="majorBidi" w:hAnsiTheme="majorBidi" w:cstheme="majorBidi"/>
            <w:b/>
            <w:bCs/>
            <w:sz w:val="24"/>
            <w:szCs w:val="24"/>
          </w:rPr>
          <w:t xml:space="preserve">users </w:t>
        </w:r>
      </w:ins>
      <w:r w:rsidR="005E2F17">
        <w:rPr>
          <w:rFonts w:asciiTheme="majorBidi" w:hAnsiTheme="majorBidi" w:cstheme="majorBidi"/>
          <w:b/>
          <w:bCs/>
          <w:sz w:val="24"/>
          <w:szCs w:val="24"/>
        </w:rPr>
        <w:t xml:space="preserve">to manage </w:t>
      </w:r>
      <w:del w:id="12" w:author="Erik Christian Porse" w:date="2025-02-02T23:14:00Z" w16du:dateUtc="2025-02-02T22:14:00Z">
        <w:r w:rsidR="005E2F17" w:rsidDel="00593D87">
          <w:rPr>
            <w:rFonts w:asciiTheme="majorBidi" w:hAnsiTheme="majorBidi" w:cstheme="majorBidi"/>
            <w:b/>
            <w:bCs/>
            <w:sz w:val="24"/>
            <w:szCs w:val="24"/>
          </w:rPr>
          <w:delText>vulnerability</w:delText>
        </w:r>
        <w:r w:rsidR="008354E9" w:rsidDel="00593D87">
          <w:rPr>
            <w:rFonts w:asciiTheme="majorBidi" w:hAnsiTheme="majorBidi" w:cstheme="majorBidi"/>
            <w:b/>
            <w:bCs/>
            <w:sz w:val="24"/>
            <w:szCs w:val="24"/>
          </w:rPr>
          <w:delText xml:space="preserve"> to water shortages</w:delText>
        </w:r>
      </w:del>
      <w:ins w:id="13" w:author="Erik Christian Porse" w:date="2025-02-02T23:14:00Z" w16du:dateUtc="2025-02-02T22:14:00Z">
        <w:r w:rsidR="00593D87">
          <w:rPr>
            <w:rFonts w:asciiTheme="majorBidi" w:hAnsiTheme="majorBidi" w:cstheme="majorBidi"/>
            <w:b/>
            <w:bCs/>
            <w:sz w:val="24"/>
            <w:szCs w:val="24"/>
          </w:rPr>
          <w:t>water shortage vulnerabilities</w:t>
        </w:r>
      </w:ins>
      <w:r w:rsidR="005E2F17">
        <w:rPr>
          <w:rFonts w:asciiTheme="majorBidi" w:hAnsiTheme="majorBidi" w:cstheme="majorBidi"/>
          <w:b/>
          <w:bCs/>
          <w:sz w:val="24"/>
          <w:szCs w:val="24"/>
        </w:rPr>
        <w:t xml:space="preserve"> </w:t>
      </w:r>
      <w:del w:id="14" w:author="Erik Christian Porse" w:date="2025-02-02T23:14:00Z" w16du:dateUtc="2025-02-02T22:14:00Z">
        <w:r w:rsidRPr="002C3CB6" w:rsidDel="00593D87">
          <w:rPr>
            <w:rFonts w:asciiTheme="majorBidi" w:hAnsiTheme="majorBidi" w:cstheme="majorBidi"/>
            <w:b/>
            <w:bCs/>
            <w:sz w:val="24"/>
            <w:szCs w:val="24"/>
          </w:rPr>
          <w:delText xml:space="preserve">while </w:delText>
        </w:r>
        <w:r w:rsidR="00990D42" w:rsidRPr="002C3CB6" w:rsidDel="00593D87">
          <w:rPr>
            <w:rFonts w:asciiTheme="majorBidi" w:hAnsiTheme="majorBidi" w:cstheme="majorBidi"/>
            <w:b/>
            <w:bCs/>
            <w:sz w:val="24"/>
            <w:szCs w:val="24"/>
          </w:rPr>
          <w:delText>leverage prior negotiations and</w:delText>
        </w:r>
      </w:del>
      <w:ins w:id="15" w:author="Erik Christian Porse" w:date="2025-02-02T23:14:00Z" w16du:dateUtc="2025-02-02T22:14:00Z">
        <w:r w:rsidR="00593D87">
          <w:rPr>
            <w:rFonts w:asciiTheme="majorBidi" w:hAnsiTheme="majorBidi" w:cstheme="majorBidi"/>
            <w:b/>
            <w:bCs/>
            <w:sz w:val="24"/>
            <w:szCs w:val="24"/>
          </w:rPr>
          <w:t>and</w:t>
        </w:r>
      </w:ins>
      <w:r w:rsidR="00990D42" w:rsidRPr="002C3CB6">
        <w:rPr>
          <w:rFonts w:asciiTheme="majorBidi" w:hAnsiTheme="majorBidi" w:cstheme="majorBidi"/>
          <w:b/>
          <w:bCs/>
          <w:sz w:val="24"/>
          <w:szCs w:val="24"/>
        </w:rPr>
        <w:t xml:space="preserve"> </w:t>
      </w:r>
      <w:r w:rsidRPr="002C3CB6">
        <w:rPr>
          <w:rFonts w:asciiTheme="majorBidi" w:hAnsiTheme="majorBidi" w:cstheme="majorBidi"/>
          <w:b/>
          <w:bCs/>
          <w:sz w:val="24"/>
          <w:szCs w:val="24"/>
        </w:rPr>
        <w:t>decrease conflict</w:t>
      </w:r>
      <w:ins w:id="16" w:author="Erik Christian Porse" w:date="2025-02-02T23:14:00Z" w16du:dateUtc="2025-02-02T22:14:00Z">
        <w:r w:rsidR="00593D87">
          <w:rPr>
            <w:rFonts w:asciiTheme="majorBidi" w:hAnsiTheme="majorBidi" w:cstheme="majorBidi"/>
            <w:b/>
            <w:bCs/>
            <w:sz w:val="24"/>
            <w:szCs w:val="24"/>
          </w:rPr>
          <w:t>s</w:t>
        </w:r>
      </w:ins>
      <w:r w:rsidRPr="002C3CB6">
        <w:rPr>
          <w:rFonts w:asciiTheme="majorBidi" w:hAnsiTheme="majorBidi" w:cstheme="majorBidi"/>
          <w:b/>
          <w:bCs/>
          <w:sz w:val="24"/>
          <w:szCs w:val="24"/>
        </w:rPr>
        <w:t xml:space="preserve">? </w:t>
      </w:r>
      <w:del w:id="17" w:author="Erik Christian Porse" w:date="2025-02-02T23:14:00Z" w16du:dateUtc="2025-02-02T22:14:00Z">
        <w:r w:rsidRPr="002C3CB6" w:rsidDel="00593D87">
          <w:rPr>
            <w:rFonts w:asciiTheme="majorBidi" w:hAnsiTheme="majorBidi" w:cstheme="majorBidi"/>
            <w:b/>
            <w:bCs/>
            <w:sz w:val="24"/>
            <w:szCs w:val="24"/>
          </w:rPr>
          <w:delText xml:space="preserve">One </w:delText>
        </w:r>
        <w:r w:rsidR="00434162" w:rsidDel="00593D87">
          <w:rPr>
            <w:rFonts w:asciiTheme="majorBidi" w:hAnsiTheme="majorBidi" w:cstheme="majorBidi"/>
            <w:b/>
            <w:bCs/>
            <w:sz w:val="24"/>
            <w:szCs w:val="24"/>
          </w:rPr>
          <w:delText>suggestion</w:delText>
        </w:r>
        <w:r w:rsidRPr="002C3CB6" w:rsidDel="00593D87">
          <w:rPr>
            <w:rFonts w:asciiTheme="majorBidi" w:hAnsiTheme="majorBidi" w:cstheme="majorBidi"/>
            <w:b/>
            <w:bCs/>
            <w:sz w:val="24"/>
            <w:szCs w:val="24"/>
          </w:rPr>
          <w:delText>—switch to</w:delText>
        </w:r>
      </w:del>
      <w:ins w:id="18" w:author="Erik Christian Porse" w:date="2025-02-02T23:14:00Z" w16du:dateUtc="2025-02-02T22:14:00Z">
        <w:r w:rsidR="00593D87">
          <w:rPr>
            <w:rFonts w:asciiTheme="majorBidi" w:hAnsiTheme="majorBidi" w:cstheme="majorBidi"/>
            <w:b/>
            <w:bCs/>
            <w:sz w:val="24"/>
            <w:szCs w:val="24"/>
          </w:rPr>
          <w:t>Here, we explore opportunities for</w:t>
        </w:r>
      </w:ins>
      <w:r w:rsidRPr="002C3CB6">
        <w:rPr>
          <w:rFonts w:asciiTheme="majorBidi" w:hAnsiTheme="majorBidi" w:cstheme="majorBidi"/>
          <w:b/>
          <w:bCs/>
          <w:sz w:val="24"/>
          <w:szCs w:val="24"/>
        </w:rPr>
        <w:t xml:space="preserve"> water </w:t>
      </w:r>
      <w:r w:rsidR="00037AD8">
        <w:rPr>
          <w:rFonts w:asciiTheme="majorBidi" w:hAnsiTheme="majorBidi" w:cstheme="majorBidi"/>
          <w:b/>
          <w:bCs/>
          <w:sz w:val="24"/>
          <w:szCs w:val="24"/>
        </w:rPr>
        <w:t>banking</w:t>
      </w:r>
      <w:ins w:id="19" w:author="Erik Christian Porse" w:date="2025-02-02T23:15:00Z" w16du:dateUtc="2025-02-02T22:15:00Z">
        <w:r w:rsidR="00593D87">
          <w:rPr>
            <w:rFonts w:asciiTheme="majorBidi" w:hAnsiTheme="majorBidi" w:cstheme="majorBidi"/>
            <w:b/>
            <w:bCs/>
            <w:sz w:val="24"/>
            <w:szCs w:val="24"/>
          </w:rPr>
          <w:t>,</w:t>
        </w:r>
      </w:ins>
      <w:r w:rsidRPr="002C3CB6">
        <w:rPr>
          <w:rFonts w:asciiTheme="majorBidi" w:hAnsiTheme="majorBidi" w:cstheme="majorBidi"/>
          <w:b/>
          <w:bCs/>
          <w:sz w:val="24"/>
          <w:szCs w:val="24"/>
        </w:rPr>
        <w:t xml:space="preserve"> based on </w:t>
      </w:r>
      <w:r w:rsidR="00434162">
        <w:rPr>
          <w:rFonts w:asciiTheme="majorBidi" w:hAnsiTheme="majorBidi" w:cstheme="majorBidi"/>
          <w:b/>
          <w:bCs/>
          <w:sz w:val="24"/>
          <w:szCs w:val="24"/>
        </w:rPr>
        <w:t xml:space="preserve">the principles of </w:t>
      </w:r>
      <w:del w:id="20" w:author="Erik Christian Porse" w:date="2025-02-02T23:15:00Z" w16du:dateUtc="2025-02-02T22:15:00Z">
        <w:r w:rsidR="00434162" w:rsidDel="00593D87">
          <w:rPr>
            <w:rFonts w:asciiTheme="majorBidi" w:hAnsiTheme="majorBidi" w:cstheme="majorBidi"/>
            <w:b/>
            <w:bCs/>
            <w:sz w:val="24"/>
            <w:szCs w:val="24"/>
          </w:rPr>
          <w:delText xml:space="preserve">division of </w:delText>
        </w:r>
        <w:r w:rsidRPr="002C3CB6" w:rsidDel="00593D87">
          <w:rPr>
            <w:rFonts w:asciiTheme="majorBidi" w:hAnsiTheme="majorBidi" w:cstheme="majorBidi"/>
            <w:b/>
            <w:bCs/>
            <w:sz w:val="24"/>
            <w:szCs w:val="24"/>
          </w:rPr>
          <w:delText>reservoir inflow</w:delText>
        </w:r>
        <w:r w:rsidR="00434162" w:rsidDel="00593D87">
          <w:rPr>
            <w:rFonts w:asciiTheme="majorBidi" w:hAnsiTheme="majorBidi" w:cstheme="majorBidi"/>
            <w:b/>
            <w:bCs/>
            <w:sz w:val="24"/>
            <w:szCs w:val="24"/>
          </w:rPr>
          <w:delText>, subtract evaporation, and users consume and conserve within their available water</w:delText>
        </w:r>
      </w:del>
      <w:ins w:id="21" w:author="Erik Christian Porse" w:date="2025-02-02T23:15:00Z" w16du:dateUtc="2025-02-02T22:15:00Z">
        <w:r w:rsidR="00593D87">
          <w:rPr>
            <w:rFonts w:asciiTheme="majorBidi" w:hAnsiTheme="majorBidi" w:cstheme="majorBidi"/>
            <w:b/>
            <w:bCs/>
            <w:sz w:val="24"/>
            <w:szCs w:val="24"/>
          </w:rPr>
          <w:t xml:space="preserve">matching river inflows with user </w:t>
        </w:r>
        <w:proofErr w:type="spellStart"/>
        <w:r w:rsidR="00593D87">
          <w:rPr>
            <w:rFonts w:asciiTheme="majorBidi" w:hAnsiTheme="majorBidi" w:cstheme="majorBidi"/>
            <w:b/>
            <w:bCs/>
            <w:sz w:val="24"/>
            <w:szCs w:val="24"/>
          </w:rPr>
          <w:t>withdrawls</w:t>
        </w:r>
        <w:proofErr w:type="spellEnd"/>
        <w:r w:rsidR="00593D87">
          <w:rPr>
            <w:rFonts w:asciiTheme="majorBidi" w:hAnsiTheme="majorBidi" w:cstheme="majorBidi"/>
            <w:b/>
            <w:bCs/>
            <w:sz w:val="24"/>
            <w:szCs w:val="24"/>
          </w:rPr>
          <w:t xml:space="preserve"> and accounting for systemwide evapotranspiration</w:t>
        </w:r>
      </w:ins>
      <w:r w:rsidR="00434162">
        <w:rPr>
          <w:rFonts w:asciiTheme="majorBidi" w:hAnsiTheme="majorBidi" w:cstheme="majorBidi"/>
          <w:b/>
          <w:bCs/>
          <w:sz w:val="24"/>
          <w:szCs w:val="24"/>
        </w:rPr>
        <w:t>.</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07D51C7B"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w:t>
      </w:r>
      <w:del w:id="22" w:author="Erik Christian Porse" w:date="2025-02-03T07:01:00Z" w16du:dateUtc="2025-02-03T06:01:00Z">
        <w:r w:rsidRPr="00B35471" w:rsidDel="001C0156">
          <w:rPr>
            <w:rFonts w:asciiTheme="majorBidi" w:hAnsiTheme="majorBidi" w:cstheme="majorBidi"/>
            <w:sz w:val="24"/>
            <w:szCs w:val="24"/>
          </w:rPr>
          <w:delText xml:space="preserve">piece </w:delText>
        </w:r>
      </w:del>
      <w:ins w:id="23" w:author="Erik Christian Porse" w:date="2025-02-03T07:01:00Z" w16du:dateUtc="2025-02-03T06:01:00Z">
        <w:r w:rsidR="001C0156">
          <w:rPr>
            <w:rFonts w:asciiTheme="majorBidi" w:hAnsiTheme="majorBidi" w:cstheme="majorBidi"/>
            <w:sz w:val="24"/>
            <w:szCs w:val="24"/>
          </w:rPr>
          <w:t>study</w:t>
        </w:r>
        <w:r w:rsidR="001C0156" w:rsidRPr="00B35471">
          <w:rPr>
            <w:rFonts w:asciiTheme="majorBidi" w:hAnsiTheme="majorBidi" w:cstheme="majorBidi"/>
            <w:sz w:val="24"/>
            <w:szCs w:val="24"/>
          </w:rPr>
          <w:t xml:space="preserve"> </w:t>
        </w:r>
      </w:ins>
      <w:del w:id="24" w:author="Erik Christian Porse" w:date="2025-02-03T07:01:00Z" w16du:dateUtc="2025-02-03T06:01:00Z">
        <w:r w:rsidRPr="00B35471" w:rsidDel="001C0156">
          <w:rPr>
            <w:rFonts w:asciiTheme="majorBidi" w:hAnsiTheme="majorBidi" w:cstheme="majorBidi"/>
            <w:sz w:val="24"/>
            <w:szCs w:val="24"/>
          </w:rPr>
          <w:delText xml:space="preserve">has the purpose to </w:delText>
        </w:r>
        <w:r w:rsidR="00434162" w:rsidDel="001C0156">
          <w:rPr>
            <w:rFonts w:asciiTheme="majorBidi" w:hAnsiTheme="majorBidi" w:cstheme="majorBidi"/>
            <w:sz w:val="24"/>
            <w:szCs w:val="24"/>
          </w:rPr>
          <w:delText>suggest</w:delText>
        </w:r>
      </w:del>
      <w:ins w:id="25" w:author="Erik Christian Porse" w:date="2025-02-03T07:01:00Z" w16du:dateUtc="2025-02-03T06:01:00Z">
        <w:r w:rsidR="001C0156">
          <w:rPr>
            <w:rFonts w:asciiTheme="majorBidi" w:hAnsiTheme="majorBidi" w:cstheme="majorBidi"/>
            <w:sz w:val="24"/>
            <w:szCs w:val="24"/>
          </w:rPr>
          <w:t>suggests</w:t>
        </w:r>
      </w:ins>
      <w:r w:rsidR="00434162">
        <w:rPr>
          <w:rFonts w:asciiTheme="majorBidi" w:hAnsiTheme="majorBidi" w:cstheme="majorBidi"/>
          <w:sz w:val="24"/>
          <w:szCs w:val="24"/>
        </w:rPr>
        <w:t xml:space="preserve"> new Lake Mead water accounting</w:t>
      </w:r>
      <w:ins w:id="26" w:author="Erik Christian Porse" w:date="2025-02-03T07:01:00Z" w16du:dateUtc="2025-02-03T06:01:00Z">
        <w:r w:rsidR="001C0156">
          <w:rPr>
            <w:rFonts w:asciiTheme="majorBidi" w:hAnsiTheme="majorBidi" w:cstheme="majorBidi"/>
            <w:sz w:val="24"/>
            <w:szCs w:val="24"/>
          </w:rPr>
          <w:t>, which uses a water balancing approach where consumption and conservation targets are</w:t>
        </w:r>
      </w:ins>
      <w:r w:rsidR="00434162">
        <w:rPr>
          <w:rFonts w:asciiTheme="majorBidi" w:hAnsiTheme="majorBidi" w:cstheme="majorBidi"/>
          <w:sz w:val="24"/>
          <w:szCs w:val="24"/>
        </w:rPr>
        <w:t xml:space="preserve"> based on </w:t>
      </w:r>
      <w:del w:id="27" w:author="Erik Christian Porse" w:date="2025-02-03T07:02:00Z" w16du:dateUtc="2025-02-03T06:02:00Z">
        <w:r w:rsidR="00434162" w:rsidDel="001C0156">
          <w:rPr>
            <w:rFonts w:asciiTheme="majorBidi" w:hAnsiTheme="majorBidi" w:cstheme="majorBidi"/>
            <w:sz w:val="24"/>
            <w:szCs w:val="24"/>
          </w:rPr>
          <w:delText xml:space="preserve">the principles of division of </w:delText>
        </w:r>
      </w:del>
      <w:r w:rsidR="00434162">
        <w:rPr>
          <w:rFonts w:asciiTheme="majorBidi" w:hAnsiTheme="majorBidi" w:cstheme="majorBidi"/>
          <w:sz w:val="24"/>
          <w:szCs w:val="24"/>
        </w:rPr>
        <w:t>reservoir inflow</w:t>
      </w:r>
      <w:ins w:id="28" w:author="Erik Christian Porse" w:date="2025-02-03T07:02:00Z" w16du:dateUtc="2025-02-03T06:02:00Z">
        <w:r w:rsidR="001C0156">
          <w:rPr>
            <w:rFonts w:asciiTheme="majorBidi" w:hAnsiTheme="majorBidi" w:cstheme="majorBidi"/>
            <w:sz w:val="24"/>
            <w:szCs w:val="24"/>
          </w:rPr>
          <w:t>, and users can manage their storage accounts independently</w:t>
        </w:r>
      </w:ins>
      <w:del w:id="29" w:author="Erik Christian Porse" w:date="2025-02-03T07:02:00Z" w16du:dateUtc="2025-02-03T06:02:00Z">
        <w:r w:rsidR="00434162" w:rsidDel="001C0156">
          <w:rPr>
            <w:rFonts w:asciiTheme="majorBidi" w:hAnsiTheme="majorBidi" w:cstheme="majorBidi"/>
            <w:sz w:val="24"/>
            <w:szCs w:val="24"/>
          </w:rPr>
          <w:delText>, subtract conservation, and then user’s independently consume and conserve water within their available water</w:delText>
        </w:r>
      </w:del>
      <w:r w:rsidR="00434162">
        <w:rPr>
          <w:rFonts w:asciiTheme="majorBidi" w:hAnsiTheme="majorBidi" w:cstheme="majorBidi"/>
          <w:sz w:val="24"/>
          <w:szCs w:val="24"/>
        </w:rPr>
        <w:t xml:space="preserve">. </w:t>
      </w:r>
      <w:del w:id="30" w:author="Erik Christian Porse" w:date="2025-02-03T07:02:00Z" w16du:dateUtc="2025-02-03T06:02:00Z">
        <w:r w:rsidR="00434162" w:rsidDel="001C0156">
          <w:rPr>
            <w:rFonts w:asciiTheme="majorBidi" w:hAnsiTheme="majorBidi" w:cstheme="majorBidi"/>
            <w:sz w:val="24"/>
            <w:szCs w:val="24"/>
          </w:rPr>
          <w:delText>This piece</w:delText>
        </w:r>
        <w:r w:rsidRPr="00B35471" w:rsidDel="001C0156">
          <w:rPr>
            <w:rFonts w:asciiTheme="majorBidi" w:hAnsiTheme="majorBidi" w:cstheme="majorBidi"/>
            <w:sz w:val="24"/>
            <w:szCs w:val="24"/>
          </w:rPr>
          <w:delText xml:space="preserve"> </w:delText>
        </w:r>
        <w:r w:rsidR="00434162" w:rsidDel="001C0156">
          <w:rPr>
            <w:rFonts w:asciiTheme="majorBidi" w:hAnsiTheme="majorBidi" w:cstheme="majorBidi"/>
            <w:sz w:val="24"/>
            <w:szCs w:val="24"/>
          </w:rPr>
          <w:delText xml:space="preserve">intends to improve the existing Lake </w:delText>
        </w:r>
        <w:r w:rsidRPr="00B35471" w:rsidDel="001C0156">
          <w:rPr>
            <w:rFonts w:asciiTheme="majorBidi" w:hAnsiTheme="majorBidi" w:cstheme="majorBidi"/>
            <w:sz w:val="24"/>
            <w:szCs w:val="24"/>
          </w:rPr>
          <w:delText xml:space="preserve">Mead water conservation program because in </w:delText>
        </w:r>
        <w:r w:rsidR="00434162" w:rsidDel="001C0156">
          <w:rPr>
            <w:rFonts w:asciiTheme="majorBidi" w:hAnsiTheme="majorBidi" w:cstheme="majorBidi"/>
            <w:sz w:val="24"/>
            <w:szCs w:val="24"/>
          </w:rPr>
          <w:delText>our</w:delText>
        </w:r>
        <w:r w:rsidRPr="00B35471" w:rsidDel="001C0156">
          <w:rPr>
            <w:rFonts w:asciiTheme="majorBidi" w:hAnsiTheme="majorBidi" w:cstheme="majorBidi"/>
            <w:sz w:val="24"/>
            <w:szCs w:val="24"/>
          </w:rPr>
          <w:delText xml:space="preserve"> view the </w:delText>
        </w:r>
      </w:del>
      <w:ins w:id="31" w:author="Erik Christian Porse" w:date="2025-02-03T07:02:00Z" w16du:dateUtc="2025-02-03T06:02:00Z">
        <w:r w:rsidR="001C0156">
          <w:rPr>
            <w:rFonts w:asciiTheme="majorBidi" w:hAnsiTheme="majorBidi" w:cstheme="majorBidi"/>
            <w:sz w:val="24"/>
            <w:szCs w:val="24"/>
          </w:rPr>
          <w:t>The Lake Mead water conservation</w:t>
        </w:r>
        <w:r w:rsidR="001C0156" w:rsidRPr="00B35471">
          <w:rPr>
            <w:rFonts w:asciiTheme="majorBidi" w:hAnsiTheme="majorBidi" w:cstheme="majorBidi"/>
            <w:sz w:val="24"/>
            <w:szCs w:val="24"/>
          </w:rPr>
          <w:t xml:space="preserve"> </w:t>
        </w:r>
      </w:ins>
      <w:r w:rsidRPr="00B35471">
        <w:rPr>
          <w:rFonts w:asciiTheme="majorBidi" w:hAnsiTheme="majorBidi" w:cstheme="majorBidi"/>
          <w:sz w:val="24"/>
          <w:szCs w:val="24"/>
        </w:rPr>
        <w:t>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ins w:id="32" w:author="Erik Christian Porse" w:date="2025-02-03T07:03:00Z" w16du:dateUtc="2025-02-03T06:03:00Z">
        <w:r w:rsidR="001C0156">
          <w:rPr>
            <w:rFonts w:asciiTheme="majorBidi" w:hAnsiTheme="majorBidi" w:cstheme="majorBidi"/>
            <w:sz w:val="24"/>
            <w:szCs w:val="24"/>
          </w:rPr>
          <w:t>Here, we, seek to improve and adapt it, and underlying river operations, to 21</w:t>
        </w:r>
        <w:r w:rsidR="001C0156" w:rsidRPr="00F3787B">
          <w:rPr>
            <w:rFonts w:asciiTheme="majorBidi" w:hAnsiTheme="majorBidi" w:cstheme="majorBidi"/>
            <w:sz w:val="24"/>
            <w:szCs w:val="24"/>
            <w:vertAlign w:val="superscript"/>
          </w:rPr>
          <w:t>st</w:t>
        </w:r>
        <w:r w:rsidR="001C0156">
          <w:rPr>
            <w:rFonts w:asciiTheme="majorBidi" w:hAnsiTheme="majorBidi" w:cstheme="majorBidi"/>
            <w:sz w:val="24"/>
            <w:szCs w:val="24"/>
          </w:rPr>
          <w:t xml:space="preserve"> Century climate conditions. </w:t>
        </w:r>
      </w:ins>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vulnerability</w:t>
      </w:r>
      <w:r w:rsidR="008354E9">
        <w:rPr>
          <w:rFonts w:asciiTheme="majorBidi" w:hAnsiTheme="majorBidi" w:cstheme="majorBidi"/>
          <w:sz w:val="24"/>
          <w:szCs w:val="24"/>
        </w:rPr>
        <w:t xml:space="preserve"> to water shortages</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xml:space="preserve">. </w:t>
      </w:r>
      <w:ins w:id="33" w:author="Erik Christian Porse" w:date="2025-02-03T07:04:00Z" w16du:dateUtc="2025-02-03T06:04:00Z">
        <w:r w:rsidR="001C0156">
          <w:rPr>
            <w:rFonts w:asciiTheme="majorBidi" w:hAnsiTheme="majorBidi" w:cstheme="majorBidi"/>
            <w:sz w:val="24"/>
            <w:szCs w:val="24"/>
          </w:rPr>
          <w:t>In s</w:t>
        </w:r>
      </w:ins>
      <w:del w:id="34" w:author="Erik Christian Porse" w:date="2025-02-03T07:04:00Z" w16du:dateUtc="2025-02-03T06:04:00Z">
        <w:r w:rsidR="00A8534E" w:rsidDel="001C0156">
          <w:rPr>
            <w:rFonts w:asciiTheme="majorBidi" w:hAnsiTheme="majorBidi" w:cstheme="majorBidi"/>
            <w:sz w:val="24"/>
            <w:szCs w:val="24"/>
          </w:rPr>
          <w:delText>S</w:delText>
        </w:r>
      </w:del>
      <w:r w:rsidR="00A8534E">
        <w:rPr>
          <w:rFonts w:asciiTheme="majorBidi" w:hAnsiTheme="majorBidi" w:cstheme="majorBidi"/>
          <w:sz w:val="24"/>
          <w:szCs w:val="24"/>
        </w:rPr>
        <w:t>ection 3</w:t>
      </w:r>
      <w:ins w:id="35" w:author="Erik Christian Porse" w:date="2025-02-03T07:04:00Z" w16du:dateUtc="2025-02-03T06:04:00Z">
        <w:r w:rsidR="001C0156">
          <w:rPr>
            <w:rFonts w:asciiTheme="majorBidi" w:hAnsiTheme="majorBidi" w:cstheme="majorBidi"/>
            <w:sz w:val="24"/>
            <w:szCs w:val="24"/>
          </w:rPr>
          <w:t xml:space="preserve">, we </w:t>
        </w:r>
      </w:ins>
      <w:del w:id="36" w:author="Erik Christian Porse" w:date="2025-02-03T07:04:00Z" w16du:dateUtc="2025-02-03T06:04:00Z">
        <w:r w:rsidR="007C519F" w:rsidDel="001C0156">
          <w:rPr>
            <w:rFonts w:asciiTheme="majorBidi" w:hAnsiTheme="majorBidi" w:cstheme="majorBidi"/>
            <w:sz w:val="24"/>
            <w:szCs w:val="24"/>
          </w:rPr>
          <w:delText xml:space="preserve"> </w:delText>
        </w:r>
        <w:r w:rsidR="00012DB4" w:rsidDel="001C0156">
          <w:rPr>
            <w:rFonts w:asciiTheme="majorBidi" w:hAnsiTheme="majorBidi" w:cstheme="majorBidi"/>
            <w:sz w:val="24"/>
            <w:szCs w:val="24"/>
          </w:rPr>
          <w:delText>gives example</w:delText>
        </w:r>
        <w:r w:rsidR="009120B9" w:rsidDel="001C0156">
          <w:rPr>
            <w:rFonts w:asciiTheme="majorBidi" w:hAnsiTheme="majorBidi" w:cstheme="majorBidi"/>
            <w:sz w:val="24"/>
            <w:szCs w:val="24"/>
          </w:rPr>
          <w:delText>s</w:delText>
        </w:r>
      </w:del>
      <w:ins w:id="37" w:author="Erik Christian Porse" w:date="2025-02-03T07:04:00Z" w16du:dateUtc="2025-02-03T06:04:00Z">
        <w:r w:rsidR="001C0156">
          <w:rPr>
            <w:rFonts w:asciiTheme="majorBidi" w:hAnsiTheme="majorBidi" w:cstheme="majorBidi"/>
            <w:sz w:val="24"/>
            <w:szCs w:val="24"/>
          </w:rPr>
          <w:t>offer examples</w:t>
        </w:r>
      </w:ins>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xml:space="preserve">. </w:t>
      </w:r>
      <w:del w:id="38" w:author="Erik Christian Porse" w:date="2025-02-03T07:04:00Z" w16du:dateUtc="2025-02-03T06:04:00Z">
        <w:r w:rsidR="009304CA" w:rsidDel="001C0156">
          <w:rPr>
            <w:rFonts w:asciiTheme="majorBidi" w:hAnsiTheme="majorBidi" w:cstheme="majorBidi"/>
            <w:sz w:val="24"/>
            <w:szCs w:val="24"/>
          </w:rPr>
          <w:delText>A final section shares</w:delText>
        </w:r>
      </w:del>
      <w:ins w:id="39" w:author="Erik Christian Porse" w:date="2025-02-03T07:04:00Z" w16du:dateUtc="2025-02-03T06:04:00Z">
        <w:r w:rsidR="001C0156">
          <w:rPr>
            <w:rFonts w:asciiTheme="majorBidi" w:hAnsiTheme="majorBidi" w:cstheme="majorBidi"/>
            <w:sz w:val="24"/>
            <w:szCs w:val="24"/>
          </w:rPr>
          <w:t>Finally, we share</w:t>
        </w:r>
      </w:ins>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 xml:space="preserve">stabilize and </w:t>
      </w:r>
      <w:r w:rsidR="009120B9">
        <w:rPr>
          <w:rFonts w:asciiTheme="majorBidi" w:hAnsiTheme="majorBidi" w:cstheme="majorBidi"/>
          <w:sz w:val="24"/>
          <w:szCs w:val="24"/>
        </w:rPr>
        <w:lastRenderedPageBreak/>
        <w:t>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vulnerability</w:t>
      </w:r>
      <w:r w:rsidR="0005534B">
        <w:rPr>
          <w:rFonts w:asciiTheme="majorBidi" w:hAnsiTheme="majorBidi" w:cstheme="majorBidi"/>
          <w:sz w:val="24"/>
          <w:szCs w:val="24"/>
        </w:rPr>
        <w:t xml:space="preserve"> </w:t>
      </w:r>
      <w:r w:rsidR="008354E9">
        <w:rPr>
          <w:rFonts w:asciiTheme="majorBidi" w:hAnsiTheme="majorBidi" w:cstheme="majorBidi"/>
          <w:sz w:val="24"/>
          <w:szCs w:val="24"/>
        </w:rPr>
        <w:t xml:space="preserve">to water shortages </w:t>
      </w:r>
      <w:r w:rsidR="0005534B">
        <w:rPr>
          <w:rFonts w:asciiTheme="majorBidi" w:hAnsiTheme="majorBidi" w:cstheme="majorBidi"/>
          <w:sz w:val="24"/>
          <w:szCs w:val="24"/>
        </w:rPr>
        <w:t>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del w:id="40" w:author="Erik Christian Porse" w:date="2025-02-03T07:04:00Z" w16du:dateUtc="2025-02-03T06:04:00Z">
        <w:r w:rsidRPr="00B35471" w:rsidDel="001C0156">
          <w:rPr>
            <w:rFonts w:asciiTheme="majorBidi" w:hAnsiTheme="majorBidi" w:cstheme="majorBidi"/>
            <w:sz w:val="24"/>
            <w:szCs w:val="24"/>
          </w:rPr>
          <w:delText xml:space="preserve">to </w:delText>
        </w:r>
        <w:r w:rsidR="002C5B36" w:rsidDel="001C0156">
          <w:rPr>
            <w:rFonts w:asciiTheme="majorBidi" w:hAnsiTheme="majorBidi" w:cstheme="majorBidi"/>
            <w:sz w:val="24"/>
            <w:szCs w:val="24"/>
          </w:rPr>
          <w:delText>switch</w:delText>
        </w:r>
      </w:del>
      <w:ins w:id="41" w:author="Erik Christian Porse" w:date="2025-02-03T07:04:00Z" w16du:dateUtc="2025-02-03T06:04:00Z">
        <w:r w:rsidR="001C0156" w:rsidRPr="00B35471">
          <w:rPr>
            <w:rFonts w:asciiTheme="majorBidi" w:hAnsiTheme="majorBidi" w:cstheme="majorBidi"/>
            <w:sz w:val="24"/>
            <w:szCs w:val="24"/>
          </w:rPr>
          <w:t>switching</w:t>
        </w:r>
      </w:ins>
      <w:r w:rsidR="002C5B36">
        <w:rPr>
          <w:rFonts w:asciiTheme="majorBidi" w:hAnsiTheme="majorBidi" w:cstheme="majorBidi"/>
          <w:sz w:val="24"/>
          <w:szCs w:val="24"/>
        </w:rPr>
        <w:t xml:space="preserve">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ins w:id="42" w:author="Erik Christian Porse" w:date="2025-02-03T07:09:00Z" w16du:dateUtc="2025-02-03T06:09:00Z">
        <w:r w:rsidR="001A1FE0">
          <w:rPr>
            <w:rFonts w:asciiTheme="majorBidi" w:hAnsiTheme="majorBidi" w:cstheme="majorBidi"/>
            <w:sz w:val="24"/>
            <w:szCs w:val="24"/>
          </w:rPr>
          <w:t xml:space="preserve">The framework moves the concept of entitlement to water towards one that recognizes environmental limits on resource </w:t>
        </w:r>
      </w:ins>
      <w:ins w:id="43" w:author="Erik Christian Porse" w:date="2025-02-03T07:10:00Z" w16du:dateUtc="2025-02-03T06:10:00Z">
        <w:r w:rsidR="001A1FE0">
          <w:rPr>
            <w:rFonts w:asciiTheme="majorBidi" w:hAnsiTheme="majorBidi" w:cstheme="majorBidi"/>
            <w:sz w:val="24"/>
            <w:szCs w:val="24"/>
          </w:rPr>
          <w:t xml:space="preserve">availability. </w:t>
        </w:r>
      </w:ins>
      <w:del w:id="44" w:author="Erik Christian Porse" w:date="2025-02-03T07:09:00Z" w16du:dateUtc="2025-02-03T06:09:00Z">
        <w:r w:rsidR="009120B9" w:rsidDel="001A1FE0">
          <w:rPr>
            <w:rFonts w:asciiTheme="majorBidi" w:hAnsiTheme="majorBidi" w:cstheme="majorBidi"/>
            <w:sz w:val="24"/>
            <w:szCs w:val="24"/>
          </w:rPr>
          <w:delText>Stabilizing and recovering</w:delText>
        </w:r>
      </w:del>
      <w:ins w:id="45" w:author="Erik Christian Porse" w:date="2025-02-03T07:09:00Z" w16du:dateUtc="2025-02-03T06:09:00Z">
        <w:r w:rsidR="001A1FE0">
          <w:rPr>
            <w:rFonts w:asciiTheme="majorBidi" w:hAnsiTheme="majorBidi" w:cstheme="majorBidi"/>
            <w:sz w:val="24"/>
            <w:szCs w:val="24"/>
          </w:rPr>
          <w:t>Such a program would stabilize and potentially recover</w:t>
        </w:r>
      </w:ins>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68B4528"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 xml:space="preserve">The Lower Basin alternative further specified percentage splits of mandatory shortages among the Lower Basin states and Mexico up to a total shortage </w:t>
      </w:r>
      <w:r w:rsidR="008354E9">
        <w:rPr>
          <w:rFonts w:asciiTheme="majorBidi" w:hAnsiTheme="majorBidi" w:cstheme="majorBidi"/>
          <w:sz w:val="24"/>
          <w:szCs w:val="24"/>
        </w:rPr>
        <w:t xml:space="preserve">volume </w:t>
      </w:r>
      <w:r w:rsidR="00A236E1">
        <w:rPr>
          <w:rFonts w:asciiTheme="majorBidi" w:hAnsiTheme="majorBidi" w:cstheme="majorBidi"/>
          <w:sz w:val="24"/>
          <w:szCs w:val="24"/>
        </w:rPr>
        <w:t>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7F5893B4"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lastRenderedPageBreak/>
        <w:t xml:space="preserve">system </w:t>
      </w:r>
      <w:r>
        <w:rPr>
          <w:rFonts w:asciiTheme="majorBidi" w:hAnsiTheme="majorBidi" w:cstheme="majorBidi"/>
          <w:sz w:val="24"/>
          <w:szCs w:val="24"/>
        </w:rPr>
        <w:t xml:space="preserve">storage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354E8DDB"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8354E9">
        <w:rPr>
          <w:rFonts w:asciiTheme="majorBidi" w:hAnsiTheme="majorBidi" w:cstheme="majorBidi"/>
          <w:sz w:val="24"/>
          <w:szCs w:val="24"/>
        </w:rPr>
        <w:t>’</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 xml:space="preserve">The </w:t>
      </w:r>
      <w:del w:id="46" w:author="Erik Christian Porse" w:date="2025-02-03T07:05:00Z" w16du:dateUtc="2025-02-03T06:05:00Z">
        <w:r w:rsidR="004C7D4E" w:rsidDel="001C0156">
          <w:rPr>
            <w:rFonts w:asciiTheme="majorBidi" w:hAnsiTheme="majorBidi" w:cstheme="majorBidi"/>
            <w:sz w:val="24"/>
            <w:szCs w:val="24"/>
          </w:rPr>
          <w:delText>City</w:delText>
        </w:r>
      </w:del>
      <w:ins w:id="47" w:author="Erik Christian Porse" w:date="2025-02-03T07:05:00Z" w16du:dateUtc="2025-02-03T06:05:00Z">
        <w:r w:rsidR="001C0156">
          <w:rPr>
            <w:rFonts w:asciiTheme="majorBidi" w:hAnsiTheme="majorBidi" w:cstheme="majorBidi"/>
            <w:sz w:val="24"/>
            <w:szCs w:val="24"/>
          </w:rPr>
          <w:t>city</w:t>
        </w:r>
      </w:ins>
      <w:r w:rsidR="004C7D4E">
        <w:rPr>
          <w:rFonts w:asciiTheme="majorBidi" w:hAnsiTheme="majorBidi" w:cstheme="majorBidi"/>
          <w:sz w:val="24"/>
          <w:szCs w:val="24"/>
        </w:rPr>
        <w:t xml:space="preserve">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3FB4E690"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w:t>
      </w:r>
      <w:r w:rsidR="008354E9">
        <w:rPr>
          <w:rFonts w:ascii="Times New Roman" w:eastAsia="Times New Roman" w:hAnsi="Times New Roman"/>
          <w:sz w:val="24"/>
          <w:szCs w:val="24"/>
        </w:rPr>
        <w:t>and</w:t>
      </w:r>
      <w:r w:rsidR="00A932AE">
        <w:rPr>
          <w:rFonts w:ascii="Times New Roman" w:eastAsia="Times New Roman" w:hAnsi="Times New Roman"/>
          <w:sz w:val="24"/>
          <w:szCs w:val="24"/>
        </w:rPr>
        <w:t xml:space="preserve">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 xml:space="preserve">inflow. There is also </w:t>
      </w:r>
      <w:del w:id="48" w:author="Erik Christian Porse" w:date="2025-02-03T07:05:00Z" w16du:dateUtc="2025-02-03T06:05:00Z">
        <w:r w:rsidR="00B00E18" w:rsidDel="001C0156">
          <w:rPr>
            <w:rFonts w:ascii="Times New Roman" w:eastAsia="Times New Roman" w:hAnsi="Times New Roman"/>
            <w:sz w:val="24"/>
            <w:szCs w:val="24"/>
          </w:rPr>
          <w:delText>a need</w:delText>
        </w:r>
      </w:del>
      <w:ins w:id="49" w:author="Erik Christian Porse" w:date="2025-02-03T07:05:00Z" w16du:dateUtc="2025-02-03T06:05:00Z">
        <w:r w:rsidR="001C0156">
          <w:rPr>
            <w:rFonts w:ascii="Times New Roman" w:eastAsia="Times New Roman" w:hAnsi="Times New Roman"/>
            <w:sz w:val="24"/>
            <w:szCs w:val="24"/>
          </w:rPr>
          <w:t>an o</w:t>
        </w:r>
      </w:ins>
      <w:ins w:id="50" w:author="Erik Christian Porse" w:date="2025-02-03T07:06:00Z" w16du:dateUtc="2025-02-03T06:06:00Z">
        <w:r w:rsidR="001C0156">
          <w:rPr>
            <w:rFonts w:ascii="Times New Roman" w:eastAsia="Times New Roman" w:hAnsi="Times New Roman"/>
            <w:sz w:val="24"/>
            <w:szCs w:val="24"/>
          </w:rPr>
          <w:t>pportunity</w:t>
        </w:r>
      </w:ins>
      <w:r w:rsidR="00B00E18">
        <w:rPr>
          <w:rFonts w:ascii="Times New Roman" w:eastAsia="Times New Roman" w:hAnsi="Times New Roman"/>
          <w:sz w:val="24"/>
          <w:szCs w:val="24"/>
        </w:rPr>
        <w:t xml:space="preserve">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vulnerability</w:t>
      </w:r>
      <w:r w:rsidR="008354E9">
        <w:rPr>
          <w:rFonts w:asciiTheme="majorBidi" w:hAnsiTheme="majorBidi" w:cstheme="majorBidi"/>
          <w:sz w:val="24"/>
          <w:szCs w:val="24"/>
        </w:rPr>
        <w:t xml:space="preserve"> to water shortages more</w:t>
      </w:r>
      <w:r>
        <w:rPr>
          <w:rFonts w:asciiTheme="majorBidi" w:hAnsiTheme="majorBidi" w:cstheme="majorBidi"/>
          <w:sz w:val="24"/>
          <w:szCs w:val="24"/>
        </w:rPr>
        <w:t xml:space="preserve"> independently of other users.</w:t>
      </w:r>
      <w:r>
        <w:rPr>
          <w:rFonts w:asciiTheme="majorBidi" w:hAnsiTheme="majorBidi" w:cstheme="majorBidi"/>
        </w:rPr>
        <w:t xml:space="preserve"> </w:t>
      </w:r>
      <w:del w:id="51" w:author="Erik Christian Porse" w:date="2025-02-03T07:06:00Z" w16du:dateUtc="2025-02-03T06:06:00Z">
        <w:r w:rsidDel="001C0156">
          <w:rPr>
            <w:rFonts w:asciiTheme="majorBidi" w:hAnsiTheme="majorBidi" w:cstheme="majorBidi"/>
            <w:sz w:val="24"/>
            <w:szCs w:val="24"/>
          </w:rPr>
          <w:delText>Ther</w:delText>
        </w:r>
        <w:r w:rsidDel="001C0156">
          <w:rPr>
            <w:rFonts w:asciiTheme="majorBidi" w:hAnsiTheme="majorBidi" w:cstheme="majorBidi"/>
          </w:rPr>
          <w:delText>e</w:delText>
        </w:r>
        <w:r w:rsidDel="001C0156">
          <w:rPr>
            <w:rFonts w:asciiTheme="majorBidi" w:hAnsiTheme="majorBidi" w:cstheme="majorBidi"/>
            <w:sz w:val="24"/>
            <w:szCs w:val="24"/>
          </w:rPr>
          <w:delText xml:space="preserve"> is a</w:delText>
        </w:r>
        <w:r w:rsidDel="001C0156">
          <w:rPr>
            <w:rFonts w:asciiTheme="majorBidi" w:hAnsiTheme="majorBidi" w:cstheme="majorBidi"/>
          </w:rPr>
          <w:delText>lso a</w:delText>
        </w:r>
        <w:r w:rsidDel="001C0156">
          <w:rPr>
            <w:rFonts w:asciiTheme="majorBidi" w:hAnsiTheme="majorBidi" w:cstheme="majorBidi"/>
            <w:sz w:val="24"/>
            <w:szCs w:val="24"/>
          </w:rPr>
          <w:delText xml:space="preserve"> need to provide</w:delText>
        </w:r>
      </w:del>
      <w:ins w:id="52" w:author="Erik Christian Porse" w:date="2025-02-03T07:06:00Z" w16du:dateUtc="2025-02-03T06:06:00Z">
        <w:r w:rsidR="001C0156">
          <w:rPr>
            <w:rFonts w:asciiTheme="majorBidi" w:hAnsiTheme="majorBidi" w:cstheme="majorBidi"/>
            <w:sz w:val="24"/>
            <w:szCs w:val="24"/>
          </w:rPr>
          <w:t>We suggest that research can provide</w:t>
        </w:r>
      </w:ins>
      <w:r>
        <w:rPr>
          <w:rFonts w:asciiTheme="majorBidi" w:hAnsiTheme="majorBidi" w:cstheme="majorBidi"/>
          <w:sz w:val="24"/>
          <w:szCs w:val="24"/>
        </w:rPr>
        <w:t xml:space="preserv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ins w:id="53" w:author="Erik Christian Porse" w:date="2025-02-03T07:06:00Z" w16du:dateUtc="2025-02-03T06:06:00Z">
        <w:r w:rsidR="001C0156">
          <w:rPr>
            <w:rFonts w:asciiTheme="majorBidi" w:hAnsiTheme="majorBidi" w:cstheme="majorBidi"/>
            <w:sz w:val="24"/>
            <w:szCs w:val="24"/>
          </w:rPr>
          <w:t xml:space="preserve"> through tools and models, which help identify adaptation pathways for transitioning current regulatory frameworks and operations. Finally, we suggest that throughout the basin, greater incorporation of </w:t>
        </w:r>
      </w:ins>
      <w:ins w:id="54" w:author="Erik Christian Porse" w:date="2025-02-03T07:07:00Z" w16du:dateUtc="2025-02-03T06:07:00Z">
        <w:r w:rsidR="001C0156">
          <w:rPr>
            <w:rFonts w:asciiTheme="majorBidi" w:hAnsiTheme="majorBidi" w:cstheme="majorBidi"/>
            <w:sz w:val="24"/>
            <w:szCs w:val="24"/>
          </w:rPr>
          <w:t xml:space="preserve">targets for </w:t>
        </w:r>
      </w:ins>
      <w:ins w:id="55" w:author="Erik Christian Porse" w:date="2025-02-03T07:06:00Z" w16du:dateUtc="2025-02-03T06:06:00Z">
        <w:r w:rsidR="001C0156">
          <w:rPr>
            <w:rFonts w:asciiTheme="majorBidi" w:hAnsiTheme="majorBidi" w:cstheme="majorBidi"/>
            <w:sz w:val="24"/>
            <w:szCs w:val="24"/>
          </w:rPr>
          <w:t>e</w:t>
        </w:r>
      </w:ins>
      <w:ins w:id="56" w:author="Erik Christian Porse" w:date="2025-02-03T07:07:00Z" w16du:dateUtc="2025-02-03T06:07:00Z">
        <w:r w:rsidR="001C0156">
          <w:rPr>
            <w:rFonts w:asciiTheme="majorBidi" w:hAnsiTheme="majorBidi" w:cstheme="majorBidi"/>
            <w:sz w:val="24"/>
            <w:szCs w:val="24"/>
          </w:rPr>
          <w:t>nvironmental restoration and aquatic habitat are necessary to promote and balance multiple goals for Colorado River management</w:t>
        </w:r>
      </w:ins>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 xml:space="preserve">These insights can further help </w:t>
      </w:r>
      <w:r w:rsidR="008354E9">
        <w:rPr>
          <w:rFonts w:asciiTheme="majorBidi" w:hAnsiTheme="majorBidi" w:cstheme="majorBidi"/>
          <w:sz w:val="24"/>
          <w:szCs w:val="24"/>
        </w:rPr>
        <w:t xml:space="preserve">modeling the impacts of </w:t>
      </w:r>
      <w:r w:rsidR="00A932AE">
        <w:rPr>
          <w:rFonts w:asciiTheme="majorBidi" w:hAnsiTheme="majorBidi" w:cstheme="majorBidi"/>
          <w:sz w:val="24"/>
          <w:szCs w:val="24"/>
        </w:rPr>
        <w:t xml:space="preserve">a new Lake Mead </w:t>
      </w:r>
      <w:r w:rsidR="008354E9">
        <w:rPr>
          <w:rFonts w:asciiTheme="majorBidi" w:hAnsiTheme="majorBidi" w:cstheme="majorBidi"/>
          <w:sz w:val="24"/>
          <w:szCs w:val="24"/>
        </w:rPr>
        <w:t>alternative</w:t>
      </w:r>
      <w:r w:rsidR="00A932AE">
        <w:rPr>
          <w:rFonts w:asciiTheme="majorBidi" w:hAnsiTheme="majorBidi" w:cstheme="majorBidi"/>
          <w:sz w:val="24"/>
          <w:szCs w:val="24"/>
        </w:rPr>
        <w:t>.</w:t>
      </w:r>
    </w:p>
    <w:p w14:paraId="7C1DBF84" w14:textId="50C8B2C6" w:rsidR="0002747C" w:rsidRDefault="004C7D4E" w:rsidP="0002747C">
      <w:pPr>
        <w:pStyle w:val="Heading1"/>
      </w:pPr>
      <w:r w:rsidRPr="00CD2967">
        <w:rPr>
          <w:b w:val="0"/>
          <w:bCs w:val="0"/>
          <w:noProof/>
        </w:rPr>
        <w:lastRenderedPageBreak/>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&#13;&#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2C480DDA" w:rsidR="00B35471" w:rsidRPr="00B35471" w:rsidRDefault="008354E9" w:rsidP="00D46331">
      <w:pPr>
        <w:rPr>
          <w:rFonts w:asciiTheme="majorBidi" w:hAnsiTheme="majorBidi" w:cstheme="majorBidi"/>
          <w:sz w:val="24"/>
          <w:szCs w:val="24"/>
        </w:rPr>
      </w:pPr>
      <w:r>
        <w:rPr>
          <w:rFonts w:asciiTheme="majorBidi" w:hAnsiTheme="majorBidi" w:cstheme="majorBidi"/>
          <w:noProof/>
          <w:sz w:val="24"/>
          <w:szCs w:val="24"/>
        </w:rPr>
        <w:t>This section</w:t>
      </w:r>
      <w:r w:rsidR="004C7D4E">
        <w:rPr>
          <w:rFonts w:asciiTheme="majorBidi" w:hAnsiTheme="majorBidi" w:cstheme="majorBidi"/>
          <w:noProof/>
          <w:sz w:val="24"/>
          <w:szCs w:val="24"/>
        </w:rPr>
        <w:t xml:space="preserve"> define</w:t>
      </w:r>
      <w:r>
        <w:rPr>
          <w:rFonts w:asciiTheme="majorBidi" w:hAnsiTheme="majorBidi" w:cstheme="majorBidi"/>
          <w:noProof/>
          <w:sz w:val="24"/>
          <w:szCs w:val="24"/>
        </w:rPr>
        <w:t>s</w:t>
      </w:r>
      <w:r w:rsidR="004C7D4E">
        <w:rPr>
          <w:rFonts w:asciiTheme="majorBidi" w:hAnsiTheme="majorBidi" w:cstheme="majorBidi"/>
          <w:noProof/>
          <w:sz w:val="24"/>
          <w:szCs w:val="24"/>
        </w:rPr>
        <w:t xml:space="preserve">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w:t>
      </w:r>
      <w:r>
        <w:rPr>
          <w:rFonts w:asciiTheme="majorBidi" w:hAnsiTheme="majorBidi" w:cstheme="majorBidi"/>
          <w:sz w:val="24"/>
          <w:szCs w:val="24"/>
        </w:rPr>
        <w:t xml:space="preserve">credits and debits; </w:t>
      </w:r>
      <w:r w:rsidR="00B35471" w:rsidRPr="00B35471">
        <w:rPr>
          <w:rFonts w:asciiTheme="majorBidi" w:hAnsiTheme="majorBidi" w:cstheme="majorBidi"/>
          <w:sz w:val="24"/>
          <w:szCs w:val="24"/>
        </w:rPr>
        <w:t>Box 1</w:t>
      </w:r>
      <w:r>
        <w:rPr>
          <w:rFonts w:asciiTheme="majorBidi" w:hAnsiTheme="majorBidi" w:cstheme="majorBidi"/>
          <w:sz w:val="24"/>
          <w:szCs w:val="24"/>
        </w:rPr>
        <w:t>; Examples 1 and 2</w:t>
      </w:r>
      <w:r w:rsidR="00C25BD5">
        <w:rPr>
          <w:rFonts w:asciiTheme="majorBidi" w:hAnsiTheme="majorBidi" w:cstheme="majorBidi"/>
          <w:sz w:val="24"/>
          <w:szCs w:val="24"/>
        </w:rPr>
        <w:t>)</w:t>
      </w:r>
      <w:r>
        <w:rPr>
          <w:rFonts w:asciiTheme="majorBidi" w:hAnsiTheme="majorBidi" w:cstheme="majorBidi"/>
          <w:sz w:val="24"/>
          <w:szCs w:val="24"/>
        </w:rPr>
        <w:t>.</w:t>
      </w:r>
      <w:r w:rsidR="00C25BD5">
        <w:rPr>
          <w:rFonts w:asciiTheme="majorBidi" w:hAnsiTheme="majorBidi" w:cstheme="majorBidi"/>
          <w:sz w:val="24"/>
          <w:szCs w:val="24"/>
        </w:rPr>
        <w:t xml:space="preserve"> </w:t>
      </w:r>
      <w:r>
        <w:rPr>
          <w:rFonts w:asciiTheme="majorBidi" w:hAnsiTheme="majorBidi" w:cstheme="majorBidi"/>
          <w:sz w:val="24"/>
          <w:szCs w:val="24"/>
        </w:rPr>
        <w:t>The section</w:t>
      </w:r>
      <w:r w:rsidR="004C7D4E">
        <w:rPr>
          <w:rFonts w:asciiTheme="majorBidi" w:hAnsiTheme="majorBidi" w:cstheme="majorBidi"/>
          <w:sz w:val="24"/>
          <w:szCs w:val="24"/>
        </w:rPr>
        <w:t xml:space="preserve"> also </w:t>
      </w:r>
      <w:r w:rsidR="00B35471" w:rsidRPr="00B35471">
        <w:rPr>
          <w:rFonts w:asciiTheme="majorBidi" w:hAnsiTheme="majorBidi" w:cstheme="majorBidi"/>
          <w:sz w:val="24"/>
          <w:szCs w:val="24"/>
        </w:rPr>
        <w:t>list</w:t>
      </w:r>
      <w:r>
        <w:rPr>
          <w:rFonts w:asciiTheme="majorBidi" w:hAnsiTheme="majorBidi" w:cstheme="majorBidi"/>
          <w:sz w:val="24"/>
          <w:szCs w:val="24"/>
        </w:rPr>
        <w:t>s</w:t>
      </w:r>
      <w:r w:rsidR="00B35471" w:rsidRPr="00B35471">
        <w:rPr>
          <w:rFonts w:asciiTheme="majorBidi" w:hAnsiTheme="majorBidi" w:cstheme="majorBidi"/>
          <w:sz w:val="24"/>
          <w:szCs w:val="24"/>
        </w:rPr>
        <w:t xml:space="preserve"> program constraints and show</w:t>
      </w:r>
      <w:r>
        <w:rPr>
          <w:rFonts w:asciiTheme="majorBidi" w:hAnsiTheme="majorBidi" w:cstheme="majorBidi"/>
          <w:sz w:val="24"/>
          <w:szCs w:val="24"/>
        </w:rPr>
        <w:t>s</w:t>
      </w:r>
      <w:r w:rsidR="00B35471" w:rsidRPr="00B35471">
        <w:rPr>
          <w:rFonts w:asciiTheme="majorBidi" w:hAnsiTheme="majorBidi" w:cstheme="majorBidi"/>
          <w:sz w:val="24"/>
          <w:szCs w:val="24"/>
        </w:rPr>
        <w:t xml:space="preserve">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1947C7C1"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w:t>
      </w:r>
      <w:proofErr w:type="gramStart"/>
      <w:r w:rsidRPr="00B35471">
        <w:rPr>
          <w:rFonts w:asciiTheme="majorBidi" w:hAnsiTheme="majorBidi" w:cstheme="majorBidi"/>
          <w:sz w:val="24"/>
          <w:szCs w:val="24"/>
        </w:rPr>
        <w:t>2.7 million acre-foot</w:t>
      </w:r>
      <w:proofErr w:type="gramEnd"/>
      <w:r w:rsidRPr="00B35471">
        <w:rPr>
          <w:rFonts w:asciiTheme="majorBidi" w:hAnsiTheme="majorBidi" w:cstheme="majorBidi"/>
          <w:sz w:val="24"/>
          <w:szCs w:val="24"/>
        </w:rPr>
        <w:t xml:space="preserve">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5A1FFE9D"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w:t>
      </w:r>
      <w:del w:id="57" w:author="Erik Christian Porse" w:date="2025-02-03T07:10:00Z" w16du:dateUtc="2025-02-03T06:10:00Z">
        <w:r w:rsidR="00B35471" w:rsidRPr="00B35471" w:rsidDel="001A1FE0">
          <w:rPr>
            <w:rFonts w:asciiTheme="majorBidi" w:hAnsiTheme="majorBidi" w:cstheme="majorBidi"/>
            <w:sz w:val="24"/>
            <w:szCs w:val="24"/>
          </w:rPr>
          <w:delText xml:space="preserve">the </w:delText>
        </w:r>
        <w:r w:rsidR="00405911" w:rsidRPr="00405911" w:rsidDel="001A1FE0">
          <w:rPr>
            <w:rFonts w:asciiTheme="majorBidi" w:hAnsiTheme="majorBidi" w:cstheme="majorBidi"/>
            <w:sz w:val="24"/>
            <w:szCs w:val="24"/>
          </w:rPr>
          <w:delText xml:space="preserve"> </w:delText>
        </w:r>
        <w:r w:rsidR="00405911" w:rsidRPr="00B35471" w:rsidDel="001A1FE0">
          <w:rPr>
            <w:rFonts w:asciiTheme="majorBidi" w:hAnsiTheme="majorBidi" w:cstheme="majorBidi"/>
            <w:sz w:val="24"/>
            <w:szCs w:val="24"/>
          </w:rPr>
          <w:delText>first</w:delText>
        </w:r>
      </w:del>
      <w:ins w:id="58" w:author="Erik Christian Porse" w:date="2025-02-03T07:10:00Z" w16du:dateUtc="2025-02-03T06:10:00Z">
        <w:r w:rsidR="001A1FE0" w:rsidRPr="00B35471">
          <w:rPr>
            <w:rFonts w:asciiTheme="majorBidi" w:hAnsiTheme="majorBidi" w:cstheme="majorBidi"/>
            <w:sz w:val="24"/>
            <w:szCs w:val="24"/>
          </w:rPr>
          <w:t xml:space="preserve">the </w:t>
        </w:r>
        <w:r w:rsidR="001A1FE0" w:rsidRPr="00405911">
          <w:rPr>
            <w:rFonts w:asciiTheme="majorBidi" w:hAnsiTheme="majorBidi" w:cstheme="majorBidi"/>
            <w:sz w:val="24"/>
            <w:szCs w:val="24"/>
          </w:rPr>
          <w:t>first</w:t>
        </w:r>
      </w:ins>
      <w:r w:rsidR="00405911" w:rsidRPr="00B35471">
        <w:rPr>
          <w:rFonts w:asciiTheme="majorBidi" w:hAnsiTheme="majorBidi" w:cstheme="majorBidi"/>
          <w:sz w:val="24"/>
          <w:szCs w:val="24"/>
        </w:rPr>
        <w:t xml:space="preserve"> year to cover increased reservoir evaporation associated with a higher Lake Mead level and surface area. The program assesses a 3% reduction in subsequent years.</w:t>
      </w:r>
    </w:p>
    <w:p w14:paraId="6E004BB5" w14:textId="2C8E39B1"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lastRenderedPageBreak/>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towards 1,020 feet</w:t>
      </w:r>
      <w:r w:rsidR="008354E9">
        <w:rPr>
          <w:rFonts w:asciiTheme="majorBidi" w:hAnsiTheme="majorBidi" w:cstheme="majorBidi"/>
          <w:sz w:val="24"/>
          <w:szCs w:val="24"/>
        </w:rPr>
        <w:t xml:space="preserve"> </w:t>
      </w:r>
      <w:r w:rsidR="008354E9">
        <w:rPr>
          <w:rFonts w:asciiTheme="majorBidi" w:hAnsiTheme="majorBidi" w:cstheme="majorBidi"/>
          <w:sz w:val="24"/>
          <w:szCs w:val="24"/>
        </w:rPr>
        <w:fldChar w:fldCharType="begin"/>
      </w:r>
      <w:r w:rsidR="008354E9">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8354E9">
        <w:rPr>
          <w:rFonts w:asciiTheme="majorBidi" w:hAnsiTheme="majorBidi" w:cstheme="majorBidi"/>
          <w:sz w:val="24"/>
          <w:szCs w:val="24"/>
        </w:rPr>
        <w:fldChar w:fldCharType="separate"/>
      </w:r>
      <w:r w:rsidR="008354E9">
        <w:rPr>
          <w:rFonts w:asciiTheme="majorBidi" w:hAnsiTheme="majorBidi" w:cstheme="majorBidi"/>
          <w:noProof/>
          <w:sz w:val="24"/>
          <w:szCs w:val="24"/>
        </w:rPr>
        <w:t>(USBR, 2007; USBR, 2019)</w:t>
      </w:r>
      <w:r w:rsidR="008354E9">
        <w:rPr>
          <w:rFonts w:asciiTheme="majorBidi" w:hAnsiTheme="majorBidi" w:cstheme="majorBidi"/>
          <w:sz w:val="24"/>
          <w:szCs w:val="24"/>
        </w:rPr>
        <w:fldChar w:fldCharType="end"/>
      </w:r>
      <w:r w:rsidRPr="00B35471">
        <w:rPr>
          <w:rFonts w:asciiTheme="majorBidi" w:hAnsiTheme="majorBidi" w:cstheme="majorBidi"/>
          <w:sz w:val="24"/>
          <w:szCs w:val="24"/>
        </w:rPr>
        <w: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w:t>
      </w:r>
      <w:del w:id="59" w:author="Erik Christian Porse" w:date="2025-02-03T07:11:00Z" w16du:dateUtc="2025-02-03T06:11:00Z">
        <w:r w:rsidRPr="00B35471" w:rsidDel="001A1FE0">
          <w:rPr>
            <w:rFonts w:asciiTheme="majorBidi" w:hAnsiTheme="majorBidi" w:cstheme="majorBidi"/>
            <w:sz w:val="24"/>
            <w:szCs w:val="24"/>
          </w:rPr>
          <w:delText>period in time</w:delText>
        </w:r>
      </w:del>
      <w:ins w:id="60" w:author="Erik Christian Porse" w:date="2025-02-03T07:11:00Z" w16du:dateUtc="2025-02-03T06:11:00Z">
        <w:r w:rsidR="001A1FE0" w:rsidRPr="00B35471">
          <w:rPr>
            <w:rFonts w:asciiTheme="majorBidi" w:hAnsiTheme="majorBidi" w:cstheme="majorBidi"/>
            <w:sz w:val="24"/>
            <w:szCs w:val="24"/>
          </w:rPr>
          <w:t>period</w:t>
        </w:r>
      </w:ins>
      <w:r w:rsidRPr="00B35471">
        <w:rPr>
          <w:rFonts w:asciiTheme="majorBidi" w:hAnsiTheme="majorBidi" w:cstheme="majorBidi"/>
          <w:sz w:val="24"/>
          <w:szCs w:val="24"/>
        </w:rPr>
        <w:t>.</w:t>
      </w:r>
    </w:p>
    <w:p w14:paraId="3B73683D" w14:textId="746D8F82"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w:t>
      </w:r>
      <w:r w:rsidR="00850701">
        <w:rPr>
          <w:rFonts w:asciiTheme="majorBidi" w:hAnsiTheme="majorBidi" w:cstheme="majorBidi"/>
          <w:sz w:val="24"/>
          <w:szCs w:val="24"/>
        </w:rPr>
        <w:t>-</w:t>
      </w:r>
      <w:r w:rsidRPr="00B35471">
        <w:rPr>
          <w:rFonts w:asciiTheme="majorBidi" w:hAnsiTheme="majorBidi" w:cstheme="majorBidi"/>
          <w:sz w:val="24"/>
          <w:szCs w:val="24"/>
        </w:rPr>
        <w:t>feet per year.</w:t>
      </w:r>
      <w:r w:rsidR="00B459BA">
        <w:rPr>
          <w:rFonts w:asciiTheme="majorBidi" w:hAnsiTheme="majorBidi" w:cstheme="majorBidi"/>
          <w:sz w:val="24"/>
          <w:szCs w:val="24"/>
        </w:rPr>
        <w:t xml:space="preserve"> </w:t>
      </w:r>
      <w:del w:id="61" w:author="Erik Christian Porse" w:date="2025-02-03T18:56:00Z" w16du:dateUtc="2025-02-03T17:56:00Z">
        <w:r w:rsidRPr="00B35471" w:rsidDel="001D4581">
          <w:rPr>
            <w:rFonts w:asciiTheme="majorBidi" w:hAnsiTheme="majorBidi" w:cstheme="majorBidi"/>
            <w:sz w:val="24"/>
            <w:szCs w:val="24"/>
          </w:rPr>
          <w:delText xml:space="preserve">Reclamation </w:delText>
        </w:r>
      </w:del>
      <w:ins w:id="62" w:author="Erik Christian Porse" w:date="2025-02-03T18:56:00Z" w16du:dateUtc="2025-02-03T17:56:00Z">
        <w:r w:rsidR="001D4581">
          <w:rPr>
            <w:rFonts w:asciiTheme="majorBidi" w:hAnsiTheme="majorBidi" w:cstheme="majorBidi"/>
            <w:sz w:val="24"/>
            <w:szCs w:val="24"/>
          </w:rPr>
          <w:t>The U.S. Bureau of Reclamation (USBR)</w:t>
        </w:r>
        <w:r w:rsidR="001D4581" w:rsidRPr="00B35471">
          <w:rPr>
            <w:rFonts w:asciiTheme="majorBidi" w:hAnsiTheme="majorBidi" w:cstheme="majorBidi"/>
            <w:sz w:val="24"/>
            <w:szCs w:val="24"/>
          </w:rPr>
          <w:t xml:space="preserve"> </w:t>
        </w:r>
      </w:ins>
      <w:r w:rsidRPr="00B35471">
        <w:rPr>
          <w:rFonts w:asciiTheme="majorBidi" w:hAnsiTheme="majorBidi" w:cstheme="majorBidi"/>
          <w:sz w:val="24"/>
          <w:szCs w:val="24"/>
        </w:rPr>
        <w:t xml:space="preserve">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xml:space="preserve">, the Lower Basin States collectively conserved and credited </w:t>
      </w:r>
      <w:proofErr w:type="gramStart"/>
      <w:r w:rsidR="00D46331">
        <w:rPr>
          <w:rFonts w:asciiTheme="majorBidi" w:hAnsiTheme="majorBidi" w:cstheme="majorBidi"/>
          <w:sz w:val="24"/>
          <w:szCs w:val="24"/>
        </w:rPr>
        <w:t>4.1 million acre</w:t>
      </w:r>
      <w:proofErr w:type="gramEnd"/>
      <w:r w:rsidR="00D46331">
        <w:rPr>
          <w:rFonts w:asciiTheme="majorBidi" w:hAnsiTheme="majorBidi" w:cstheme="majorBidi"/>
          <w:sz w:val="24"/>
          <w:szCs w:val="24"/>
        </w:rPr>
        <w:t xml:space="preserv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del w:id="63" w:author="Erik Christian Porse" w:date="2025-02-03T18:56:00Z" w16du:dateUtc="2025-02-03T17:56:00Z">
        <w:r w:rsidR="00C25BD5" w:rsidDel="001D4581">
          <w:rPr>
            <w:rFonts w:asciiTheme="majorBidi" w:hAnsiTheme="majorBidi" w:cstheme="majorBidi"/>
            <w:sz w:val="24"/>
            <w:szCs w:val="24"/>
          </w:rPr>
          <w:delText>Reclamation’s</w:delText>
        </w:r>
        <w:r w:rsidRPr="00B35471" w:rsidDel="001D4581">
          <w:rPr>
            <w:rFonts w:asciiTheme="majorBidi" w:hAnsiTheme="majorBidi" w:cstheme="majorBidi"/>
            <w:sz w:val="24"/>
            <w:szCs w:val="24"/>
          </w:rPr>
          <w:delText xml:space="preserve"> </w:delText>
        </w:r>
      </w:del>
      <w:ins w:id="64" w:author="Erik Christian Porse" w:date="2025-02-03T18:56:00Z" w16du:dateUtc="2025-02-03T17:56:00Z">
        <w:r w:rsidR="001D4581">
          <w:rPr>
            <w:rFonts w:asciiTheme="majorBidi" w:hAnsiTheme="majorBidi" w:cstheme="majorBidi"/>
            <w:sz w:val="24"/>
            <w:szCs w:val="24"/>
          </w:rPr>
          <w:t>USBR’s</w:t>
        </w:r>
        <w:r w:rsidR="001D4581" w:rsidRPr="00B35471">
          <w:rPr>
            <w:rFonts w:asciiTheme="majorBidi" w:hAnsiTheme="majorBidi" w:cstheme="majorBidi"/>
            <w:sz w:val="24"/>
            <w:szCs w:val="24"/>
          </w:rPr>
          <w:t xml:space="preserve"> </w:t>
        </w:r>
      </w:ins>
      <w:r w:rsidRPr="00B35471">
        <w:rPr>
          <w:rFonts w:asciiTheme="majorBidi" w:hAnsiTheme="majorBidi" w:cstheme="majorBidi"/>
          <w:sz w:val="24"/>
          <w:szCs w:val="24"/>
        </w:rPr>
        <w:t>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7"/>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8"/>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25099E98" w:rsidR="00B35471" w:rsidRPr="00B35471" w:rsidRDefault="00850701" w:rsidP="00A30C9C">
      <w:pPr>
        <w:pStyle w:val="Heading1"/>
      </w:pPr>
      <w:r>
        <w:t xml:space="preserve">Program </w:t>
      </w:r>
      <w:r w:rsidR="00B35471" w:rsidRPr="00B35471">
        <w:t>Successes</w:t>
      </w:r>
    </w:p>
    <w:p w14:paraId="4E90705D" w14:textId="1BF1D310"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ins w:id="65" w:author="Erik Christian Porse" w:date="2025-02-03T07:11:00Z" w16du:dateUtc="2025-02-03T06:11:00Z">
        <w:r w:rsidR="001A1FE0">
          <w:rPr>
            <w:rFonts w:asciiTheme="majorBidi" w:hAnsiTheme="majorBidi" w:cstheme="majorBidi"/>
            <w:sz w:val="24"/>
            <w:szCs w:val="24"/>
          </w:rPr>
          <w:t>.</w:t>
        </w:r>
      </w:ins>
      <w:del w:id="66" w:author="Erik Christian Porse" w:date="2025-02-03T07:11:00Z" w16du:dateUtc="2025-02-03T06:11:00Z">
        <w:r w:rsidR="00264AB4" w:rsidDel="001A1FE0">
          <w:rPr>
            <w:rFonts w:asciiTheme="majorBidi" w:hAnsiTheme="majorBidi" w:cstheme="majorBidi"/>
            <w:sz w:val="24"/>
            <w:szCs w:val="24"/>
          </w:rPr>
          <w:delText>!!</w:delText>
        </w:r>
        <w:r w:rsidR="001E4F5C" w:rsidDel="001A1FE0">
          <w:rPr>
            <w:rFonts w:asciiTheme="majorBidi" w:hAnsiTheme="majorBidi" w:cstheme="majorBidi"/>
            <w:sz w:val="24"/>
            <w:szCs w:val="24"/>
          </w:rPr>
          <w:delText>!</w:delText>
        </w:r>
        <w:r w:rsidR="004378C9" w:rsidDel="001A1FE0">
          <w:rPr>
            <w:rFonts w:asciiTheme="majorBidi" w:hAnsiTheme="majorBidi" w:cstheme="majorBidi"/>
            <w:sz w:val="24"/>
            <w:szCs w:val="24"/>
          </w:rPr>
          <w:delText xml:space="preserve"> </w:delText>
        </w:r>
      </w:del>
    </w:p>
    <w:p w14:paraId="557698CE" w14:textId="499AAEB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ins w:id="67" w:author="Erik Christian Porse" w:date="2025-02-03T07:11:00Z" w16du:dateUtc="2025-02-03T06:11:00Z">
        <w:r w:rsidR="001A1FE0">
          <w:rPr>
            <w:rFonts w:asciiTheme="majorBidi" w:hAnsiTheme="majorBidi" w:cstheme="majorBidi"/>
            <w:sz w:val="24"/>
            <w:szCs w:val="24"/>
          </w:rPr>
          <w:t>.</w:t>
        </w:r>
      </w:ins>
      <w:del w:id="68" w:author="Erik Christian Porse" w:date="2025-02-03T07:11:00Z" w16du:dateUtc="2025-02-03T06:11:00Z">
        <w:r w:rsidRPr="00A30C9C" w:rsidDel="001A1FE0">
          <w:rPr>
            <w:rFonts w:asciiTheme="majorBidi" w:hAnsiTheme="majorBidi" w:cstheme="majorBidi"/>
            <w:sz w:val="24"/>
            <w:szCs w:val="24"/>
          </w:rPr>
          <w:delText>!!</w:delText>
        </w:r>
        <w:r w:rsidR="001E4F5C" w:rsidDel="001A1FE0">
          <w:rPr>
            <w:rFonts w:asciiTheme="majorBidi" w:hAnsiTheme="majorBidi" w:cstheme="majorBidi"/>
            <w:sz w:val="24"/>
            <w:szCs w:val="24"/>
          </w:rPr>
          <w:delText>!</w:delText>
        </w:r>
      </w:del>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6F6F251C"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w:t>
      </w:r>
      <w:del w:id="69" w:author="Erik Christian Porse" w:date="2025-02-03T07:11:00Z" w16du:dateUtc="2025-02-03T06:11:00Z">
        <w:r w:rsidRPr="00A30C9C" w:rsidDel="001A1FE0">
          <w:rPr>
            <w:rFonts w:asciiTheme="majorBidi" w:hAnsiTheme="majorBidi" w:cstheme="majorBidi"/>
            <w:sz w:val="24"/>
            <w:szCs w:val="24"/>
          </w:rPr>
          <w:delText>it</w:delText>
        </w:r>
      </w:del>
      <w:ins w:id="70" w:author="Erik Christian Porse" w:date="2025-02-03T07:11:00Z" w16du:dateUtc="2025-02-03T06:11:00Z">
        <w:r w:rsidR="001A1FE0" w:rsidRPr="00A30C9C">
          <w:rPr>
            <w:rFonts w:asciiTheme="majorBidi" w:hAnsiTheme="majorBidi" w:cstheme="majorBidi"/>
            <w:sz w:val="24"/>
            <w:szCs w:val="24"/>
          </w:rPr>
          <w:t>its</w:t>
        </w:r>
      </w:ins>
      <w:r w:rsidRPr="00A30C9C">
        <w:rPr>
          <w:rFonts w:asciiTheme="majorBidi" w:hAnsiTheme="majorBidi" w:cstheme="majorBidi"/>
          <w:sz w:val="24"/>
          <w:szCs w:val="24"/>
        </w:rPr>
        <w:t xml:space="preserve">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11C6B463"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 </w:instrText>
      </w:r>
      <w:r w:rsidR="00D06947">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EN.CITE.DATA </w:instrText>
      </w:r>
      <w:r w:rsidR="00D06947">
        <w:rPr>
          <w:rFonts w:asciiTheme="majorBidi" w:hAnsiTheme="majorBidi" w:cstheme="majorBidi"/>
          <w:sz w:val="24"/>
          <w:szCs w:val="24"/>
        </w:rPr>
      </w:r>
      <w:r w:rsidR="00D06947">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F0D4A60"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w:t>
      </w:r>
      <w:del w:id="71" w:author="Erik Christian Porse" w:date="2025-02-03T18:58:00Z" w16du:dateUtc="2025-02-03T17:58:00Z">
        <w:r w:rsidRPr="00A30C9C" w:rsidDel="001D4581">
          <w:rPr>
            <w:rFonts w:asciiTheme="majorBidi" w:hAnsiTheme="majorBidi" w:cstheme="majorBidi"/>
            <w:sz w:val="24"/>
            <w:szCs w:val="24"/>
          </w:rPr>
          <w:delText xml:space="preserve">more </w:delText>
        </w:r>
      </w:del>
      <w:ins w:id="72" w:author="Erik Christian Porse" w:date="2025-02-03T18:58:00Z" w16du:dateUtc="2025-02-03T17:58:00Z">
        <w:r w:rsidR="001D4581">
          <w:rPr>
            <w:rFonts w:asciiTheme="majorBidi" w:hAnsiTheme="majorBidi" w:cstheme="majorBidi"/>
            <w:sz w:val="24"/>
            <w:szCs w:val="24"/>
          </w:rPr>
          <w:t>some additional</w:t>
        </w:r>
        <w:r w:rsidR="001D4581" w:rsidRPr="00A30C9C">
          <w:rPr>
            <w:rFonts w:asciiTheme="majorBidi" w:hAnsiTheme="majorBidi" w:cstheme="majorBidi"/>
            <w:sz w:val="24"/>
            <w:szCs w:val="24"/>
          </w:rPr>
          <w:t xml:space="preserve"> </w:t>
        </w:r>
      </w:ins>
      <w:r w:rsidRPr="00A30C9C">
        <w:rPr>
          <w:rFonts w:asciiTheme="majorBidi" w:hAnsiTheme="majorBidi" w:cstheme="majorBidi"/>
          <w:sz w:val="24"/>
          <w:szCs w:val="24"/>
        </w:rPr>
        <w:t xml:space="preserve">autonomy </w:t>
      </w:r>
      <w:del w:id="73" w:author="Erik Christian Porse" w:date="2025-02-03T18:57:00Z" w16du:dateUtc="2025-02-03T17:57:00Z">
        <w:r w:rsidRPr="00A30C9C" w:rsidDel="001D4581">
          <w:rPr>
            <w:rFonts w:asciiTheme="majorBidi" w:hAnsiTheme="majorBidi" w:cstheme="majorBidi"/>
            <w:sz w:val="24"/>
            <w:szCs w:val="24"/>
          </w:rPr>
          <w:delText>to set their</w:delText>
        </w:r>
      </w:del>
      <w:ins w:id="74" w:author="Erik Christian Porse" w:date="2025-02-03T18:57:00Z" w16du:dateUtc="2025-02-03T17:57:00Z">
        <w:r w:rsidR="001D4581">
          <w:rPr>
            <w:rFonts w:asciiTheme="majorBidi" w:hAnsiTheme="majorBidi" w:cstheme="majorBidi"/>
            <w:sz w:val="24"/>
            <w:szCs w:val="24"/>
          </w:rPr>
          <w:t>for</w:t>
        </w:r>
      </w:ins>
      <w:r w:rsidRPr="00A30C9C">
        <w:rPr>
          <w:rFonts w:asciiTheme="majorBidi" w:hAnsiTheme="majorBidi" w:cstheme="majorBidi"/>
          <w:sz w:val="24"/>
          <w:szCs w:val="24"/>
        </w:rPr>
        <w:t xml:space="preserve"> reservoir withdraws </w:t>
      </w:r>
      <w:r w:rsidR="00B459BA">
        <w:rPr>
          <w:rFonts w:asciiTheme="majorBidi" w:hAnsiTheme="majorBidi" w:cstheme="majorBidi"/>
          <w:sz w:val="24"/>
          <w:szCs w:val="24"/>
        </w:rPr>
        <w:t xml:space="preserve">and </w:t>
      </w:r>
      <w:ins w:id="75" w:author="Erik Christian Porse" w:date="2025-02-03T18:58:00Z" w16du:dateUtc="2025-02-03T17:58:00Z">
        <w:r w:rsidR="001D4581">
          <w:rPr>
            <w:rFonts w:asciiTheme="majorBidi" w:hAnsiTheme="majorBidi" w:cstheme="majorBidi"/>
            <w:sz w:val="24"/>
            <w:szCs w:val="24"/>
          </w:rPr>
          <w:t xml:space="preserve">to </w:t>
        </w:r>
      </w:ins>
      <w:r w:rsidR="00B459BA">
        <w:rPr>
          <w:rFonts w:asciiTheme="majorBidi" w:hAnsiTheme="majorBidi" w:cstheme="majorBidi"/>
          <w:sz w:val="24"/>
          <w:szCs w:val="24"/>
        </w:rPr>
        <w:t xml:space="preserve">manage </w:t>
      </w:r>
      <w:del w:id="76" w:author="Erik Christian Porse" w:date="2025-02-03T18:58:00Z" w16du:dateUtc="2025-02-03T17:58:00Z">
        <w:r w:rsidR="00B459BA" w:rsidDel="001D4581">
          <w:rPr>
            <w:rFonts w:asciiTheme="majorBidi" w:hAnsiTheme="majorBidi" w:cstheme="majorBidi"/>
            <w:sz w:val="24"/>
            <w:szCs w:val="24"/>
          </w:rPr>
          <w:delText xml:space="preserve">their </w:delText>
        </w:r>
      </w:del>
      <w:r w:rsidR="00B459BA">
        <w:rPr>
          <w:rFonts w:asciiTheme="majorBidi" w:hAnsiTheme="majorBidi" w:cstheme="majorBidi"/>
          <w:sz w:val="24"/>
          <w:szCs w:val="24"/>
        </w:rPr>
        <w:t xml:space="preserve">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111D0B71" w:rsidR="00B35471" w:rsidRPr="00A30C9C" w:rsidRDefault="00850701"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T</w:t>
      </w:r>
      <w:r w:rsidR="004606F9">
        <w:rPr>
          <w:rFonts w:asciiTheme="majorBidi" w:hAnsiTheme="majorBidi" w:cstheme="majorBidi"/>
          <w:sz w:val="24"/>
          <w:szCs w:val="24"/>
        </w:rPr>
        <w:t>he water conservation program</w:t>
      </w:r>
      <w:ins w:id="77" w:author="Erik Christian Porse" w:date="2025-02-03T18:58:00Z" w16du:dateUtc="2025-02-03T17:58:00Z">
        <w:r w:rsidR="001D4581">
          <w:rPr>
            <w:rFonts w:asciiTheme="majorBidi" w:hAnsiTheme="majorBidi" w:cstheme="majorBidi"/>
            <w:sz w:val="24"/>
            <w:szCs w:val="24"/>
          </w:rPr>
          <w:t xml:space="preserve"> was part of a set of </w:t>
        </w:r>
      </w:ins>
      <w:ins w:id="78" w:author="Erik Christian Porse" w:date="2025-02-03T18:59:00Z" w16du:dateUtc="2025-02-03T17:59:00Z">
        <w:r w:rsidR="001D4581">
          <w:rPr>
            <w:rFonts w:asciiTheme="majorBidi" w:hAnsiTheme="majorBidi" w:cstheme="majorBidi"/>
            <w:sz w:val="24"/>
            <w:szCs w:val="24"/>
          </w:rPr>
          <w:t>long-term and emergency actions that</w:t>
        </w:r>
      </w:ins>
      <w:r w:rsidR="004606F9">
        <w:rPr>
          <w:rFonts w:asciiTheme="majorBidi" w:hAnsiTheme="majorBidi" w:cstheme="majorBidi"/>
          <w:sz w:val="24"/>
          <w:szCs w:val="24"/>
        </w:rPr>
        <w:t xml:space="preserve">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w:t>
      </w:r>
      <w:r>
        <w:rPr>
          <w:rFonts w:asciiTheme="majorBidi" w:hAnsiTheme="majorBidi" w:cstheme="majorBidi"/>
          <w:sz w:val="24"/>
          <w:szCs w:val="24"/>
        </w:rPr>
        <w:t>) during a critical drawdown period in 2022 (</w:t>
      </w:r>
      <w:r w:rsidR="00561273">
        <w:rPr>
          <w:rFonts w:asciiTheme="majorBidi" w:hAnsiTheme="majorBidi" w:cstheme="majorBidi"/>
          <w:sz w:val="24"/>
          <w:szCs w:val="24"/>
        </w:rPr>
        <w:t>Figure 3)</w:t>
      </w:r>
      <w:r w:rsidR="00B35471" w:rsidRPr="00A30C9C">
        <w:rPr>
          <w:rFonts w:asciiTheme="majorBidi" w:hAnsiTheme="majorBidi" w:cstheme="majorBidi"/>
          <w:sz w:val="24"/>
          <w:szCs w:val="24"/>
        </w:rPr>
        <w:t>.</w:t>
      </w:r>
    </w:p>
    <w:p w14:paraId="3E9D7FD3" w14:textId="6DB59A20"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w:t>
      </w:r>
      <w:del w:id="79" w:author="Erik Christian Porse" w:date="2025-02-03T18:59:00Z" w16du:dateUtc="2025-02-03T17:59:00Z">
        <w:r w:rsidRPr="00A30C9C" w:rsidDel="001D4581">
          <w:rPr>
            <w:rFonts w:asciiTheme="majorBidi" w:hAnsiTheme="majorBidi" w:cstheme="majorBidi"/>
            <w:sz w:val="24"/>
            <w:szCs w:val="24"/>
          </w:rPr>
          <w:delText xml:space="preserve">the </w:delText>
        </w:r>
      </w:del>
      <w:r w:rsidRPr="00A30C9C">
        <w:rPr>
          <w:rFonts w:asciiTheme="majorBidi" w:hAnsiTheme="majorBidi" w:cstheme="majorBidi"/>
          <w:sz w:val="24"/>
          <w:szCs w:val="24"/>
        </w:rPr>
        <w:t xml:space="preserve">laws that govern water use in many western states, including California, Arizona, and Nevada. Use it or lose it </w:t>
      </w:r>
      <w:ins w:id="80" w:author="Erik Christian Porse" w:date="2025-02-03T18:59:00Z" w16du:dateUtc="2025-02-03T17:59:00Z">
        <w:r w:rsidR="001D4581">
          <w:rPr>
            <w:rFonts w:asciiTheme="majorBidi" w:hAnsiTheme="majorBidi" w:cstheme="majorBidi"/>
            <w:sz w:val="24"/>
            <w:szCs w:val="24"/>
          </w:rPr>
          <w:t xml:space="preserve">practices </w:t>
        </w:r>
      </w:ins>
      <w:del w:id="81" w:author="Erik Christian Porse" w:date="2025-02-03T18:59:00Z" w16du:dateUtc="2025-02-03T17:59:00Z">
        <w:r w:rsidRPr="00A30C9C" w:rsidDel="001D4581">
          <w:rPr>
            <w:rFonts w:asciiTheme="majorBidi" w:hAnsiTheme="majorBidi" w:cstheme="majorBidi"/>
            <w:sz w:val="24"/>
            <w:szCs w:val="24"/>
          </w:rPr>
          <w:delText>is a disincentive to conserve water</w:delText>
        </w:r>
      </w:del>
      <w:ins w:id="82" w:author="Erik Christian Porse" w:date="2025-02-03T19:00:00Z" w16du:dateUtc="2025-02-03T18:00:00Z">
        <w:r w:rsidR="001D4581">
          <w:rPr>
            <w:rFonts w:asciiTheme="majorBidi" w:hAnsiTheme="majorBidi" w:cstheme="majorBidi"/>
            <w:sz w:val="24"/>
            <w:szCs w:val="24"/>
          </w:rPr>
          <w:t>fail to incentivize conservation</w:t>
        </w:r>
      </w:ins>
      <w:r w:rsidRPr="00A30C9C">
        <w:rPr>
          <w:rFonts w:asciiTheme="majorBidi" w:hAnsiTheme="majorBidi" w:cstheme="majorBidi"/>
          <w:sz w:val="24"/>
          <w:szCs w:val="24"/>
        </w:rPr>
        <w:t xml:space="preserve">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w:t>
      </w:r>
      <w:del w:id="83" w:author="Erik Christian Porse" w:date="2025-02-03T19:00:00Z" w16du:dateUtc="2025-02-03T18:00:00Z">
        <w:r w:rsidRPr="00A30C9C" w:rsidDel="001D4581">
          <w:rPr>
            <w:rFonts w:asciiTheme="majorBidi" w:hAnsiTheme="majorBidi" w:cstheme="majorBidi"/>
            <w:sz w:val="24"/>
            <w:szCs w:val="24"/>
          </w:rPr>
          <w:delText xml:space="preserve"> who can put the water to use</w:delText>
        </w:r>
      </w:del>
      <w:r w:rsidRPr="00A30C9C">
        <w:rPr>
          <w:rFonts w:asciiTheme="majorBidi" w:hAnsiTheme="majorBidi" w:cstheme="majorBidi"/>
          <w:sz w:val="24"/>
          <w:szCs w:val="24"/>
        </w:rPr>
        <w:t>.</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0"/>
                    <a:stretch>
                      <a:fillRect/>
                    </a:stretch>
                  </pic:blipFill>
                  <pic:spPr>
                    <a:xfrm>
                      <a:off x="0" y="0"/>
                      <a:ext cx="5452788" cy="3406827"/>
                    </a:xfrm>
                    <a:prstGeom prst="rect">
                      <a:avLst/>
                    </a:prstGeom>
                  </pic:spPr>
                </pic:pic>
              </a:graphicData>
            </a:graphic>
          </wp:inline>
        </w:drawing>
      </w:r>
    </w:p>
    <w:p w14:paraId="04DCB2CD" w14:textId="6A22C135" w:rsidR="0092122A" w:rsidRDefault="001E591F" w:rsidP="0092122A">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w:t>
      </w:r>
      <w:r w:rsidR="00850701">
        <w:rPr>
          <w:rFonts w:asciiTheme="majorBidi" w:hAnsiTheme="majorBidi" w:cstheme="majorBidi"/>
          <w:b/>
          <w:bCs/>
          <w:sz w:val="24"/>
          <w:szCs w:val="24"/>
        </w:rPr>
        <w:t>,</w:t>
      </w:r>
      <w:r w:rsidR="00F270FE">
        <w:rPr>
          <w:rFonts w:asciiTheme="majorBidi" w:hAnsiTheme="majorBidi" w:cstheme="majorBidi"/>
          <w:b/>
          <w:bCs/>
          <w:sz w:val="24"/>
          <w:szCs w:val="24"/>
        </w:rPr>
        <w:t>020 feet (5.9 million acre-feet) during low lake levels in 2022.</w:t>
      </w:r>
      <w:ins w:id="84" w:author="Erik Christian Porse" w:date="2025-02-03T19:00:00Z" w16du:dateUtc="2025-02-03T18:00:00Z">
        <w:r w:rsidR="001D4581">
          <w:rPr>
            <w:rFonts w:asciiTheme="majorBidi" w:hAnsiTheme="majorBidi" w:cstheme="majorBidi"/>
            <w:b/>
            <w:bCs/>
            <w:sz w:val="24"/>
            <w:szCs w:val="24"/>
          </w:rPr>
          <w:t xml:space="preserve"> (Source: XXX)</w:t>
        </w:r>
      </w:ins>
    </w:p>
    <w:p w14:paraId="67D66091" w14:textId="77777777" w:rsidR="0092122A" w:rsidRPr="0092122A" w:rsidRDefault="0092122A" w:rsidP="0092122A">
      <w:pPr>
        <w:rPr>
          <w:rFonts w:asciiTheme="majorBidi" w:hAnsiTheme="majorBidi" w:cstheme="majorBidi"/>
          <w:b/>
          <w:bCs/>
          <w:sz w:val="24"/>
          <w:szCs w:val="24"/>
        </w:rPr>
      </w:pPr>
    </w:p>
    <w:p w14:paraId="675CCB6E" w14:textId="1411AB13" w:rsidR="00B35471" w:rsidRPr="00B35471" w:rsidRDefault="00850701" w:rsidP="000C0D07">
      <w:pPr>
        <w:pStyle w:val="Heading1"/>
      </w:pPr>
      <w:r>
        <w:t xml:space="preserve">Program </w:t>
      </w:r>
      <w:r w:rsidR="00B35471" w:rsidRPr="00B35471">
        <w:t>Challenges</w:t>
      </w:r>
    </w:p>
    <w:p w14:paraId="23C71B31" w14:textId="1C6AB58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w:t>
      </w:r>
      <w:del w:id="85" w:author="Erik Christian Porse" w:date="2025-02-03T19:00:00Z" w16du:dateUtc="2025-02-03T18:00:00Z">
        <w:r w:rsidDel="001D4581">
          <w:rPr>
            <w:rFonts w:asciiTheme="majorBidi" w:hAnsiTheme="majorBidi" w:cstheme="majorBidi"/>
            <w:sz w:val="24"/>
            <w:szCs w:val="24"/>
          </w:rPr>
          <w:delText xml:space="preserve">3 </w:delText>
        </w:r>
      </w:del>
      <w:ins w:id="86" w:author="Erik Christian Porse" w:date="2025-02-03T20:04:00Z" w16du:dateUtc="2025-02-03T19:04:00Z">
        <w:r w:rsidR="0020410B">
          <w:rPr>
            <w:rFonts w:asciiTheme="majorBidi" w:hAnsiTheme="majorBidi" w:cstheme="majorBidi"/>
            <w:sz w:val="24"/>
            <w:szCs w:val="24"/>
          </w:rPr>
          <w:t>four</w:t>
        </w:r>
      </w:ins>
      <w:ins w:id="87" w:author="Erik Christian Porse" w:date="2025-02-03T19:00:00Z" w16du:dateUtc="2025-02-03T18:00:00Z">
        <w:r w:rsidR="001D4581">
          <w:rPr>
            <w:rFonts w:asciiTheme="majorBidi" w:hAnsiTheme="majorBidi" w:cstheme="majorBidi"/>
            <w:sz w:val="24"/>
            <w:szCs w:val="24"/>
          </w:rPr>
          <w:t xml:space="preserve"> </w:t>
        </w:r>
      </w:ins>
      <w:r>
        <w:rPr>
          <w:rFonts w:asciiTheme="majorBidi" w:hAnsiTheme="majorBidi" w:cstheme="majorBidi"/>
          <w:sz w:val="24"/>
          <w:szCs w:val="24"/>
        </w:rPr>
        <w:t>c</w:t>
      </w:r>
      <w:r w:rsidRPr="003F5FDD">
        <w:rPr>
          <w:rFonts w:asciiTheme="majorBidi" w:hAnsiTheme="majorBidi" w:cstheme="majorBidi"/>
          <w:sz w:val="24"/>
          <w:szCs w:val="24"/>
        </w:rPr>
        <w:t xml:space="preserve">ore challenges </w:t>
      </w:r>
      <w:del w:id="88" w:author="Erik Christian Porse" w:date="2025-02-03T19:00:00Z" w16du:dateUtc="2025-02-03T18:00:00Z">
        <w:r w:rsidDel="001D4581">
          <w:rPr>
            <w:rFonts w:asciiTheme="majorBidi" w:hAnsiTheme="majorBidi" w:cstheme="majorBidi"/>
            <w:sz w:val="24"/>
            <w:szCs w:val="24"/>
          </w:rPr>
          <w:delText>to continue the water conservation program</w:delText>
        </w:r>
      </w:del>
      <w:ins w:id="89" w:author="Erik Christian Porse" w:date="2025-02-03T19:00:00Z" w16du:dateUtc="2025-02-03T18:00:00Z">
        <w:r w:rsidR="001D4581">
          <w:rPr>
            <w:rFonts w:asciiTheme="majorBidi" w:hAnsiTheme="majorBidi" w:cstheme="majorBidi"/>
            <w:sz w:val="24"/>
            <w:szCs w:val="24"/>
          </w:rPr>
          <w:t>that must be</w:t>
        </w:r>
      </w:ins>
      <w:ins w:id="90" w:author="Erik Christian Porse" w:date="2025-02-03T19:01:00Z" w16du:dateUtc="2025-02-03T18:01:00Z">
        <w:r w:rsidR="001D4581">
          <w:rPr>
            <w:rFonts w:asciiTheme="majorBidi" w:hAnsiTheme="majorBidi" w:cstheme="majorBidi"/>
            <w:sz w:val="24"/>
            <w:szCs w:val="24"/>
          </w:rPr>
          <w:t xml:space="preserve"> addressed by current and future programs to promote water conservation in the Colorado River Basin</w:t>
        </w:r>
      </w:ins>
      <w:r w:rsidRPr="00B35471">
        <w:rPr>
          <w:rFonts w:asciiTheme="majorBidi" w:hAnsiTheme="majorBidi" w:cstheme="majorBidi"/>
          <w:sz w:val="24"/>
          <w:szCs w:val="24"/>
        </w:rPr>
        <w:t>:</w:t>
      </w:r>
    </w:p>
    <w:p w14:paraId="542ED3DA" w14:textId="26EEFD63" w:rsidR="003F5FDD" w:rsidRDefault="003F5FDD" w:rsidP="003F5FDD">
      <w:pPr>
        <w:pStyle w:val="ListParagraph"/>
        <w:numPr>
          <w:ilvl w:val="0"/>
          <w:numId w:val="18"/>
        </w:numPr>
        <w:rPr>
          <w:rFonts w:asciiTheme="majorBidi" w:hAnsiTheme="majorBidi" w:cstheme="majorBidi"/>
          <w:sz w:val="24"/>
          <w:szCs w:val="24"/>
        </w:rPr>
      </w:pPr>
      <w:del w:id="91" w:author="Erik Christian Porse" w:date="2025-02-03T19:10:00Z" w16du:dateUtc="2025-02-03T18:10:00Z">
        <w:r w:rsidRPr="000F6C72" w:rsidDel="000C5FCC">
          <w:rPr>
            <w:rFonts w:asciiTheme="majorBidi" w:hAnsiTheme="majorBidi" w:cstheme="majorBidi"/>
            <w:b/>
            <w:bCs/>
            <w:sz w:val="24"/>
            <w:szCs w:val="24"/>
          </w:rPr>
          <w:delText>Fast reservoir drawdown</w:delText>
        </w:r>
      </w:del>
      <w:ins w:id="92" w:author="Erik Christian Porse" w:date="2025-02-03T19:10:00Z" w16du:dateUtc="2025-02-03T18:10:00Z">
        <w:r w:rsidR="000C5FCC">
          <w:rPr>
            <w:rFonts w:asciiTheme="majorBidi" w:hAnsiTheme="majorBidi" w:cstheme="majorBidi"/>
            <w:b/>
            <w:bCs/>
            <w:sz w:val="24"/>
            <w:szCs w:val="24"/>
          </w:rPr>
          <w:t>Reservoirs can draw down quickly</w:t>
        </w:r>
      </w:ins>
      <w:r w:rsidRPr="000F6C72">
        <w:rPr>
          <w:rFonts w:asciiTheme="majorBidi" w:hAnsiTheme="majorBidi" w:cstheme="majorBidi"/>
          <w:sz w:val="24"/>
          <w:szCs w:val="24"/>
        </w:rPr>
        <w:t xml:space="preserve">. States and contractors conserved water with the understanding that </w:t>
      </w:r>
      <w:del w:id="93" w:author="Erik Christian Porse" w:date="2025-02-03T19:01:00Z" w16du:dateUtc="2025-02-03T18:01:00Z">
        <w:r w:rsidRPr="000F6C72" w:rsidDel="001D4581">
          <w:rPr>
            <w:rFonts w:asciiTheme="majorBidi" w:hAnsiTheme="majorBidi" w:cstheme="majorBidi"/>
            <w:sz w:val="24"/>
            <w:szCs w:val="24"/>
          </w:rPr>
          <w:delText>they can withdraw</w:delText>
        </w:r>
      </w:del>
      <w:ins w:id="94" w:author="Erik Christian Porse" w:date="2025-02-03T19:01:00Z" w16du:dateUtc="2025-02-03T18:01:00Z">
        <w:r w:rsidR="001D4581">
          <w:rPr>
            <w:rFonts w:asciiTheme="majorBidi" w:hAnsiTheme="majorBidi" w:cstheme="majorBidi"/>
            <w:sz w:val="24"/>
            <w:szCs w:val="24"/>
          </w:rPr>
          <w:t xml:space="preserve">this water would be available </w:t>
        </w:r>
      </w:ins>
      <w:ins w:id="95" w:author="Erik Christian Porse" w:date="2025-02-03T19:02:00Z" w16du:dateUtc="2025-02-03T18:02:00Z">
        <w:r w:rsidR="001D4581">
          <w:rPr>
            <w:rFonts w:asciiTheme="majorBidi" w:hAnsiTheme="majorBidi" w:cstheme="majorBidi"/>
            <w:sz w:val="24"/>
            <w:szCs w:val="24"/>
          </w:rPr>
          <w:t>for</w:t>
        </w:r>
      </w:ins>
      <w:ins w:id="96" w:author="Erik Christian Porse" w:date="2025-02-03T19:01:00Z" w16du:dateUtc="2025-02-03T18:01:00Z">
        <w:r w:rsidR="001D4581">
          <w:rPr>
            <w:rFonts w:asciiTheme="majorBidi" w:hAnsiTheme="majorBidi" w:cstheme="majorBidi"/>
            <w:sz w:val="24"/>
            <w:szCs w:val="24"/>
          </w:rPr>
          <w:t xml:space="preserve"> </w:t>
        </w:r>
      </w:ins>
      <w:ins w:id="97" w:author="Erik Christian Porse" w:date="2025-02-03T19:02:00Z" w16du:dateUtc="2025-02-03T18:02:00Z">
        <w:r w:rsidR="001D4581">
          <w:rPr>
            <w:rFonts w:asciiTheme="majorBidi" w:hAnsiTheme="majorBidi" w:cstheme="majorBidi"/>
            <w:sz w:val="24"/>
            <w:szCs w:val="24"/>
          </w:rPr>
          <w:t>withdrawal</w:t>
        </w:r>
      </w:ins>
      <w:r w:rsidRPr="000F6C72">
        <w:rPr>
          <w:rFonts w:asciiTheme="majorBidi" w:hAnsiTheme="majorBidi" w:cstheme="majorBidi"/>
          <w:sz w:val="24"/>
          <w:szCs w:val="24"/>
        </w:rPr>
        <w:t xml:space="preserve"> </w:t>
      </w:r>
      <w:del w:id="98" w:author="Erik Christian Porse" w:date="2025-02-03T19:02:00Z" w16du:dateUtc="2025-02-03T18:02:00Z">
        <w:r w:rsidRPr="000F6C72" w:rsidDel="001D4581">
          <w:rPr>
            <w:rFonts w:asciiTheme="majorBidi" w:hAnsiTheme="majorBidi" w:cstheme="majorBidi"/>
            <w:sz w:val="24"/>
            <w:szCs w:val="24"/>
          </w:rPr>
          <w:delText>that water in th</w:delText>
        </w:r>
        <w:r w:rsidDel="001D4581">
          <w:rPr>
            <w:rFonts w:asciiTheme="majorBidi" w:hAnsiTheme="majorBidi" w:cstheme="majorBidi"/>
            <w:sz w:val="24"/>
            <w:szCs w:val="24"/>
          </w:rPr>
          <w:delText>e</w:delText>
        </w:r>
        <w:r w:rsidRPr="000F6C72" w:rsidDel="001D4581">
          <w:rPr>
            <w:rFonts w:asciiTheme="majorBidi" w:hAnsiTheme="majorBidi" w:cstheme="majorBidi"/>
            <w:sz w:val="24"/>
            <w:szCs w:val="24"/>
          </w:rPr>
          <w:delText xml:space="preserve"> future</w:delText>
        </w:r>
      </w:del>
      <w:ins w:id="99" w:author="Erik Christian Porse" w:date="2025-02-03T19:02:00Z" w16du:dateUtc="2025-02-03T18:02:00Z">
        <w:r w:rsidR="001D4581">
          <w:rPr>
            <w:rFonts w:asciiTheme="majorBidi" w:hAnsiTheme="majorBidi" w:cstheme="majorBidi"/>
            <w:sz w:val="24"/>
            <w:szCs w:val="24"/>
          </w:rPr>
          <w:t>in the future</w:t>
        </w:r>
      </w:ins>
      <w:r w:rsidRPr="000F6C72">
        <w:rPr>
          <w:rFonts w:asciiTheme="majorBidi" w:hAnsiTheme="majorBidi" w:cstheme="majorBidi"/>
          <w:sz w:val="24"/>
          <w:szCs w:val="24"/>
        </w:rPr>
        <w:t>.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del w:id="100" w:author="Erik Christian Porse" w:date="2025-02-03T19:12:00Z" w16du:dateUtc="2025-02-03T18:12:00Z">
        <w:r w:rsidDel="000C5FCC">
          <w:rPr>
            <w:rFonts w:asciiTheme="majorBidi" w:hAnsiTheme="majorBidi" w:cstheme="majorBidi"/>
            <w:sz w:val="24"/>
            <w:szCs w:val="24"/>
          </w:rPr>
          <w:delText>Put another way: the</w:delText>
        </w:r>
      </w:del>
      <w:ins w:id="101" w:author="Erik Christian Porse" w:date="2025-02-03T19:12:00Z" w16du:dateUtc="2025-02-03T18:12:00Z">
        <w:r w:rsidR="000C5FCC">
          <w:rPr>
            <w:rFonts w:asciiTheme="majorBidi" w:hAnsiTheme="majorBidi" w:cstheme="majorBidi"/>
            <w:sz w:val="24"/>
            <w:szCs w:val="24"/>
          </w:rPr>
          <w:t>Within the current conservation framework,</w:t>
        </w:r>
      </w:ins>
      <w:r>
        <w:rPr>
          <w:rFonts w:asciiTheme="majorBidi" w:hAnsiTheme="majorBidi" w:cstheme="majorBidi"/>
          <w:sz w:val="24"/>
          <w:szCs w:val="24"/>
        </w:rPr>
        <w:t xml:space="preserve"> Lower Basin states loaned the Colorado River system 3.3 million acre-feet of water</w:t>
      </w:r>
      <w:ins w:id="102" w:author="Erik Christian Porse" w:date="2025-02-03T19:12:00Z" w16du:dateUtc="2025-02-03T18:12:00Z">
        <w:r w:rsidR="000C5FCC">
          <w:rPr>
            <w:rFonts w:asciiTheme="majorBidi" w:hAnsiTheme="majorBidi" w:cstheme="majorBidi"/>
            <w:sz w:val="24"/>
            <w:szCs w:val="24"/>
          </w:rPr>
          <w:t>, which some or all may want to recover at a future point</w:t>
        </w:r>
      </w:ins>
      <w:del w:id="103" w:author="Erik Christian Porse" w:date="2025-02-03T19:12:00Z" w16du:dateUtc="2025-02-03T18:12:00Z">
        <w:r w:rsidDel="000C5FCC">
          <w:rPr>
            <w:rFonts w:asciiTheme="majorBidi" w:hAnsiTheme="majorBidi" w:cstheme="majorBidi"/>
            <w:sz w:val="24"/>
            <w:szCs w:val="24"/>
          </w:rPr>
          <w:delText xml:space="preserve">. The </w:delText>
        </w:r>
        <w:r w:rsidR="00B4762D" w:rsidDel="000C5FCC">
          <w:rPr>
            <w:rFonts w:asciiTheme="majorBidi" w:hAnsiTheme="majorBidi" w:cstheme="majorBidi"/>
            <w:sz w:val="24"/>
            <w:szCs w:val="24"/>
          </w:rPr>
          <w:delText xml:space="preserve">users </w:delText>
        </w:r>
        <w:r w:rsidDel="000C5FCC">
          <w:rPr>
            <w:rFonts w:asciiTheme="majorBidi" w:hAnsiTheme="majorBidi" w:cstheme="majorBidi"/>
            <w:sz w:val="24"/>
            <w:szCs w:val="24"/>
          </w:rPr>
          <w:delText>will want to call in the loan at some point</w:delText>
        </w:r>
      </w:del>
      <w:r>
        <w:rPr>
          <w:rFonts w:asciiTheme="majorBidi" w:hAnsiTheme="majorBidi" w:cstheme="majorBidi"/>
          <w:sz w:val="24"/>
          <w:szCs w:val="24"/>
        </w:rPr>
        <w:t xml:space="preserve">.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ins w:id="104" w:author="Erik Christian Porse" w:date="2025-02-03T19:12:00Z" w16du:dateUtc="2025-02-03T18:12:00Z">
        <w:r w:rsidR="000C5FCC">
          <w:rPr>
            <w:rFonts w:asciiTheme="majorBidi" w:hAnsiTheme="majorBidi" w:cstheme="majorBidi"/>
            <w:sz w:val="24"/>
            <w:szCs w:val="24"/>
          </w:rPr>
          <w:t xml:space="preserve"> in the absence of systemwide </w:t>
        </w:r>
      </w:ins>
      <w:ins w:id="105" w:author="Erik Christian Porse" w:date="2025-02-03T19:13:00Z" w16du:dateUtc="2025-02-03T18:13:00Z">
        <w:r w:rsidR="000C5FCC">
          <w:rPr>
            <w:rFonts w:asciiTheme="majorBidi" w:hAnsiTheme="majorBidi" w:cstheme="majorBidi"/>
            <w:sz w:val="24"/>
            <w:szCs w:val="24"/>
          </w:rPr>
          <w:t>goals</w:t>
        </w:r>
      </w:ins>
      <w:del w:id="106" w:author="Erik Christian Porse" w:date="2025-02-03T19:12:00Z" w16du:dateUtc="2025-02-03T18:12:00Z">
        <w:r w:rsidRPr="000F6C72" w:rsidDel="000C5FCC">
          <w:rPr>
            <w:rFonts w:asciiTheme="majorBidi" w:hAnsiTheme="majorBidi" w:cstheme="majorBidi"/>
            <w:sz w:val="24"/>
            <w:szCs w:val="24"/>
          </w:rPr>
          <w:delText>.</w:delText>
        </w:r>
      </w:del>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04E687CD" w:rsidR="00B4762D" w:rsidRDefault="003F5FDD" w:rsidP="00B4762D">
      <w:pPr>
        <w:pStyle w:val="ListParagraph"/>
        <w:numPr>
          <w:ilvl w:val="0"/>
          <w:numId w:val="18"/>
        </w:numPr>
        <w:rPr>
          <w:rFonts w:asciiTheme="majorBidi" w:hAnsiTheme="majorBidi" w:cstheme="majorBidi"/>
          <w:sz w:val="24"/>
          <w:szCs w:val="24"/>
        </w:rPr>
      </w:pPr>
      <w:del w:id="107" w:author="Erik Christian Porse" w:date="2025-02-03T19:13:00Z" w16du:dateUtc="2025-02-03T18:13:00Z">
        <w:r w:rsidRPr="003F5FDD" w:rsidDel="000C5FCC">
          <w:rPr>
            <w:rFonts w:asciiTheme="majorBidi" w:hAnsiTheme="majorBidi" w:cstheme="majorBidi"/>
            <w:b/>
            <w:bCs/>
            <w:sz w:val="24"/>
            <w:szCs w:val="24"/>
          </w:rPr>
          <w:delText>Motivate additional voluntary water conservation</w:delText>
        </w:r>
      </w:del>
      <w:ins w:id="108" w:author="Erik Christian Porse" w:date="2025-02-03T19:13:00Z" w16du:dateUtc="2025-02-03T18:13:00Z">
        <w:r w:rsidR="000C5FCC">
          <w:rPr>
            <w:rFonts w:asciiTheme="majorBidi" w:hAnsiTheme="majorBidi" w:cstheme="majorBidi"/>
            <w:b/>
            <w:bCs/>
            <w:sz w:val="24"/>
            <w:szCs w:val="24"/>
          </w:rPr>
          <w:t xml:space="preserve">Motivating additional voluntary water conservation is challenging. </w:t>
        </w:r>
      </w:ins>
      <w:del w:id="109" w:author="Erik Christian Porse" w:date="2025-02-03T19:13:00Z" w16du:dateUtc="2025-02-03T18:13:00Z">
        <w:r w:rsidDel="000C5FCC">
          <w:rPr>
            <w:rFonts w:asciiTheme="majorBidi" w:hAnsiTheme="majorBidi" w:cstheme="majorBidi"/>
            <w:sz w:val="24"/>
            <w:szCs w:val="24"/>
          </w:rPr>
          <w:delText>―</w:delText>
        </w:r>
        <w:r w:rsidRPr="000F6C72" w:rsidDel="000C5FCC">
          <w:rPr>
            <w:rFonts w:asciiTheme="majorBidi" w:hAnsiTheme="majorBidi" w:cstheme="majorBidi"/>
            <w:sz w:val="24"/>
            <w:szCs w:val="24"/>
          </w:rPr>
          <w:delText>credits</w:delText>
        </w:r>
        <w:r w:rsidDel="000C5FCC">
          <w:rPr>
            <w:rFonts w:asciiTheme="majorBidi" w:hAnsiTheme="majorBidi" w:cstheme="majorBidi"/>
            <w:sz w:val="24"/>
            <w:szCs w:val="24"/>
          </w:rPr>
          <w:delText>―</w:delText>
        </w:r>
        <w:r w:rsidRPr="000F6C72" w:rsidDel="000C5FCC">
          <w:rPr>
            <w:rFonts w:asciiTheme="majorBidi" w:hAnsiTheme="majorBidi" w:cstheme="majorBidi"/>
            <w:sz w:val="24"/>
            <w:szCs w:val="24"/>
          </w:rPr>
          <w:delText>as</w:delText>
        </w:r>
      </w:del>
      <w:ins w:id="110" w:author="Erik Christian Porse" w:date="2025-02-03T19:13:00Z" w16du:dateUtc="2025-02-03T18:13:00Z">
        <w:r w:rsidR="000C5FCC">
          <w:rPr>
            <w:rFonts w:asciiTheme="majorBidi" w:hAnsiTheme="majorBidi" w:cstheme="majorBidi"/>
            <w:sz w:val="24"/>
            <w:szCs w:val="24"/>
          </w:rPr>
          <w:t>As</w:t>
        </w:r>
      </w:ins>
      <w:r w:rsidRPr="000F6C72">
        <w:rPr>
          <w:rFonts w:asciiTheme="majorBidi" w:hAnsiTheme="majorBidi" w:cstheme="majorBidi"/>
          <w:sz w:val="24"/>
          <w:szCs w:val="24"/>
        </w:rPr>
        <w:t xml:space="preserve"> reservoir storage draws down to the </w:t>
      </w:r>
      <w:r w:rsidRPr="000F6C72">
        <w:rPr>
          <w:rFonts w:asciiTheme="majorBidi" w:hAnsiTheme="majorBidi" w:cstheme="majorBidi"/>
          <w:sz w:val="24"/>
          <w:szCs w:val="24"/>
        </w:rPr>
        <w:lastRenderedPageBreak/>
        <w:t xml:space="preserve">protection </w:t>
      </w:r>
      <w:r>
        <w:rPr>
          <w:rFonts w:asciiTheme="majorBidi" w:hAnsiTheme="majorBidi" w:cstheme="majorBidi"/>
          <w:sz w:val="24"/>
          <w:szCs w:val="24"/>
        </w:rPr>
        <w:t>volume</w:t>
      </w:r>
      <w:ins w:id="111" w:author="Erik Christian Porse" w:date="2025-02-03T19:37:00Z" w16du:dateUtc="2025-02-03T18:37:00Z">
        <w:r w:rsidR="00264E8D">
          <w:rPr>
            <w:rFonts w:asciiTheme="majorBidi" w:hAnsiTheme="majorBidi" w:cstheme="majorBidi"/>
            <w:sz w:val="24"/>
            <w:szCs w:val="24"/>
          </w:rPr>
          <w:t xml:space="preserve">, </w:t>
        </w:r>
      </w:ins>
      <w:del w:id="112" w:author="Erik Christian Porse" w:date="2025-02-03T19:37:00Z" w16du:dateUtc="2025-02-03T18:37:00Z">
        <w:r w:rsidRPr="000F6C72" w:rsidDel="00264E8D">
          <w:rPr>
            <w:rFonts w:asciiTheme="majorBidi" w:hAnsiTheme="majorBidi" w:cstheme="majorBidi"/>
            <w:sz w:val="24"/>
            <w:szCs w:val="24"/>
          </w:rPr>
          <w:delText xml:space="preserve"> because </w:delText>
        </w:r>
      </w:del>
      <w:r w:rsidRPr="000F6C72">
        <w:rPr>
          <w:rFonts w:asciiTheme="majorBidi" w:hAnsiTheme="majorBidi" w:cstheme="majorBidi"/>
          <w:sz w:val="24"/>
          <w:szCs w:val="24"/>
        </w:rPr>
        <w:t>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w:t>
      </w:r>
      <w:del w:id="113" w:author="Erik Christian Porse" w:date="2025-02-03T19:38:00Z" w16du:dateUtc="2025-02-03T18:38:00Z">
        <w:r w:rsidR="00B4762D" w:rsidDel="00264E8D">
          <w:rPr>
            <w:rFonts w:asciiTheme="majorBidi" w:hAnsiTheme="majorBidi" w:cstheme="majorBidi"/>
            <w:sz w:val="24"/>
            <w:szCs w:val="24"/>
          </w:rPr>
          <w:delText xml:space="preserve">several </w:delText>
        </w:r>
      </w:del>
      <w:r w:rsidR="00B4762D">
        <w:rPr>
          <w:rFonts w:asciiTheme="majorBidi" w:hAnsiTheme="majorBidi" w:cstheme="majorBidi"/>
          <w:sz w:val="24"/>
          <w:szCs w:val="24"/>
        </w:rPr>
        <w:t>conflicts</w:t>
      </w:r>
      <w:ins w:id="114" w:author="Erik Christian Porse" w:date="2025-02-03T19:38:00Z" w16du:dateUtc="2025-02-03T18:38:00Z">
        <w:r w:rsidR="00264E8D">
          <w:rPr>
            <w:rFonts w:asciiTheme="majorBidi" w:hAnsiTheme="majorBidi" w:cstheme="majorBidi"/>
            <w:sz w:val="24"/>
            <w:szCs w:val="24"/>
          </w:rPr>
          <w:t xml:space="preserve"> if</w:t>
        </w:r>
      </w:ins>
      <w:r w:rsidR="00B4762D">
        <w:rPr>
          <w:rFonts w:asciiTheme="majorBidi" w:hAnsiTheme="majorBidi" w:cstheme="majorBidi"/>
          <w:sz w:val="24"/>
          <w:szCs w:val="24"/>
        </w:rPr>
        <w:t>:</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E54385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t xml:space="preserve">Multiple states </w:t>
      </w:r>
      <w:del w:id="115" w:author="Erik Christian Porse" w:date="2025-02-03T19:59:00Z" w16du:dateUtc="2025-02-03T18:59:00Z">
        <w:r w:rsidRPr="000F6C72" w:rsidDel="0020410B">
          <w:rPr>
            <w:rFonts w:asciiTheme="majorBidi" w:hAnsiTheme="majorBidi" w:cstheme="majorBidi"/>
            <w:sz w:val="24"/>
            <w:szCs w:val="24"/>
          </w:rPr>
          <w:delText>desire to debit their accounts so that the total debits</w:delText>
        </w:r>
      </w:del>
      <w:ins w:id="116" w:author="Erik Christian Porse" w:date="2025-02-03T19:59:00Z" w16du:dateUtc="2025-02-03T18:59:00Z">
        <w:r w:rsidR="0020410B">
          <w:rPr>
            <w:rFonts w:asciiTheme="majorBidi" w:hAnsiTheme="majorBidi" w:cstheme="majorBidi"/>
            <w:sz w:val="24"/>
            <w:szCs w:val="24"/>
          </w:rPr>
          <w:t>withdraw conserved storage, w</w:t>
        </w:r>
      </w:ins>
      <w:ins w:id="117" w:author="Erik Christian Porse" w:date="2025-02-03T20:00:00Z" w16du:dateUtc="2025-02-03T19:00:00Z">
        <w:r w:rsidR="0020410B">
          <w:rPr>
            <w:rFonts w:asciiTheme="majorBidi" w:hAnsiTheme="majorBidi" w:cstheme="majorBidi"/>
            <w:sz w:val="24"/>
            <w:szCs w:val="24"/>
          </w:rPr>
          <w:t>hich results in</w:t>
        </w:r>
      </w:ins>
      <w:r w:rsidRPr="000F6C72">
        <w:rPr>
          <w:rFonts w:asciiTheme="majorBidi" w:hAnsiTheme="majorBidi" w:cstheme="majorBidi"/>
          <w:sz w:val="24"/>
          <w:szCs w:val="24"/>
        </w:rPr>
        <w:t xml:space="preserve"> </w:t>
      </w:r>
      <w:del w:id="118" w:author="Erik Christian Porse" w:date="2025-02-03T20:00:00Z" w16du:dateUtc="2025-02-03T19:00:00Z">
        <w:r w:rsidRPr="000F6C72" w:rsidDel="0020410B">
          <w:rPr>
            <w:rFonts w:asciiTheme="majorBidi" w:hAnsiTheme="majorBidi" w:cstheme="majorBidi"/>
            <w:sz w:val="24"/>
            <w:szCs w:val="24"/>
          </w:rPr>
          <w:delText xml:space="preserve">will drawdown </w:delText>
        </w:r>
      </w:del>
      <w:r w:rsidRPr="000F6C72">
        <w:rPr>
          <w:rFonts w:asciiTheme="majorBidi" w:hAnsiTheme="majorBidi" w:cstheme="majorBidi"/>
          <w:sz w:val="24"/>
          <w:szCs w:val="24"/>
        </w:rPr>
        <w:t>Lake</w:t>
      </w:r>
      <w:r>
        <w:rPr>
          <w:rFonts w:asciiTheme="majorBidi" w:hAnsiTheme="majorBidi" w:cstheme="majorBidi"/>
          <w:sz w:val="24"/>
          <w:szCs w:val="24"/>
        </w:rPr>
        <w:t xml:space="preserve"> </w:t>
      </w:r>
      <w:r w:rsidRPr="000F6C72">
        <w:rPr>
          <w:rFonts w:asciiTheme="majorBidi" w:hAnsiTheme="majorBidi" w:cstheme="majorBidi"/>
          <w:sz w:val="24"/>
          <w:szCs w:val="24"/>
        </w:rPr>
        <w:t xml:space="preserve">Mead </w:t>
      </w:r>
      <w:ins w:id="119" w:author="Erik Christian Porse" w:date="2025-02-03T20:00:00Z" w16du:dateUtc="2025-02-03T19:00:00Z">
        <w:r w:rsidR="0020410B">
          <w:rPr>
            <w:rFonts w:asciiTheme="majorBidi" w:hAnsiTheme="majorBidi" w:cstheme="majorBidi"/>
            <w:sz w:val="24"/>
            <w:szCs w:val="24"/>
          </w:rPr>
          <w:t xml:space="preserve">dropping </w:t>
        </w:r>
      </w:ins>
      <w:r w:rsidRPr="000F6C72">
        <w:rPr>
          <w:rFonts w:asciiTheme="majorBidi" w:hAnsiTheme="majorBidi" w:cstheme="majorBidi"/>
          <w:sz w:val="24"/>
          <w:szCs w:val="24"/>
        </w:rPr>
        <w:t xml:space="preserve">below its protection elevation. </w:t>
      </w:r>
      <w:del w:id="120" w:author="Erik Christian Porse" w:date="2025-02-03T20:00:00Z" w16du:dateUtc="2025-02-03T19:00:00Z">
        <w:r w:rsidRPr="000F6C72" w:rsidDel="0020410B">
          <w:rPr>
            <w:rFonts w:asciiTheme="majorBidi" w:hAnsiTheme="majorBidi" w:cstheme="majorBidi"/>
            <w:sz w:val="24"/>
            <w:szCs w:val="24"/>
          </w:rPr>
          <w:delText>The states will</w:delText>
        </w:r>
      </w:del>
      <w:ins w:id="121" w:author="Erik Christian Porse" w:date="2025-02-03T20:00:00Z" w16du:dateUtc="2025-02-03T19:00:00Z">
        <w:r w:rsidR="0020410B">
          <w:rPr>
            <w:rFonts w:asciiTheme="majorBidi" w:hAnsiTheme="majorBidi" w:cstheme="majorBidi"/>
            <w:sz w:val="24"/>
            <w:szCs w:val="24"/>
          </w:rPr>
          <w:t>States would</w:t>
        </w:r>
      </w:ins>
      <w:r w:rsidRPr="000F6C72">
        <w:rPr>
          <w:rFonts w:asciiTheme="majorBidi" w:hAnsiTheme="majorBidi" w:cstheme="majorBidi"/>
          <w:sz w:val="24"/>
          <w:szCs w:val="24"/>
        </w:rPr>
        <w:t xml:space="preserve"> need to </w:t>
      </w:r>
      <w:del w:id="122" w:author="Erik Christian Porse" w:date="2025-02-03T20:00:00Z" w16du:dateUtc="2025-02-03T19:00:00Z">
        <w:r w:rsidRPr="000F6C72" w:rsidDel="0020410B">
          <w:rPr>
            <w:rFonts w:asciiTheme="majorBidi" w:hAnsiTheme="majorBidi" w:cstheme="majorBidi"/>
            <w:sz w:val="24"/>
            <w:szCs w:val="24"/>
          </w:rPr>
          <w:delText xml:space="preserve">negotiate </w:delText>
        </w:r>
      </w:del>
      <w:ins w:id="123" w:author="Erik Christian Porse" w:date="2025-02-03T20:00:00Z" w16du:dateUtc="2025-02-03T19:00:00Z">
        <w:r w:rsidR="0020410B">
          <w:rPr>
            <w:rFonts w:asciiTheme="majorBidi" w:hAnsiTheme="majorBidi" w:cstheme="majorBidi"/>
            <w:sz w:val="24"/>
            <w:szCs w:val="24"/>
          </w:rPr>
          <w:t>find</w:t>
        </w:r>
        <w:r w:rsidR="0020410B" w:rsidRPr="000F6C72">
          <w:rPr>
            <w:rFonts w:asciiTheme="majorBidi" w:hAnsiTheme="majorBidi" w:cstheme="majorBidi"/>
            <w:sz w:val="24"/>
            <w:szCs w:val="24"/>
          </w:rPr>
          <w:t xml:space="preserve"> </w:t>
        </w:r>
      </w:ins>
      <w:r w:rsidRPr="000F6C72">
        <w:rPr>
          <w:rFonts w:asciiTheme="majorBidi" w:hAnsiTheme="majorBidi" w:cstheme="majorBidi"/>
          <w:sz w:val="24"/>
          <w:szCs w:val="24"/>
        </w:rPr>
        <w:t>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3D6D2A59" w:rsidR="00B4762D" w:rsidRDefault="009D7029" w:rsidP="00B4762D">
      <w:pPr>
        <w:pStyle w:val="ListParagraph"/>
        <w:numPr>
          <w:ilvl w:val="1"/>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&#13;&#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del w:id="124" w:author="Erik Christian Porse" w:date="2025-02-03T20:00:00Z" w16du:dateUtc="2025-02-03T19:00:00Z">
        <w:r w:rsidR="00B4762D" w:rsidRPr="000F6C72" w:rsidDel="0020410B">
          <w:rPr>
            <w:rFonts w:asciiTheme="majorBidi" w:hAnsiTheme="majorBidi" w:cstheme="majorBidi"/>
            <w:sz w:val="24"/>
            <w:szCs w:val="24"/>
          </w:rPr>
          <w:delText>State A</w:delText>
        </w:r>
      </w:del>
      <w:ins w:id="125" w:author="Erik Christian Porse" w:date="2025-02-03T20:00:00Z" w16du:dateUtc="2025-02-03T19:00:00Z">
        <w:r w:rsidR="0020410B">
          <w:rPr>
            <w:noProof/>
          </w:rPr>
          <w:t>A state</w:t>
        </w:r>
      </w:ins>
      <w:r w:rsidR="00B4762D" w:rsidRPr="000F6C72">
        <w:rPr>
          <w:rFonts w:asciiTheme="majorBidi" w:hAnsiTheme="majorBidi" w:cstheme="majorBidi"/>
          <w:sz w:val="24"/>
          <w:szCs w:val="24"/>
        </w:rPr>
        <w:t xml:space="preserve"> </w:t>
      </w:r>
      <w:del w:id="126" w:author="Erik Christian Porse" w:date="2025-02-03T20:00:00Z" w16du:dateUtc="2025-02-03T19:00:00Z">
        <w:r w:rsidR="00B4762D" w:rsidRPr="000F6C72" w:rsidDel="0020410B">
          <w:rPr>
            <w:rFonts w:asciiTheme="majorBidi" w:hAnsiTheme="majorBidi" w:cstheme="majorBidi"/>
            <w:sz w:val="24"/>
            <w:szCs w:val="24"/>
          </w:rPr>
          <w:delText xml:space="preserve">debits </w:delText>
        </w:r>
      </w:del>
      <w:ins w:id="127" w:author="Erik Christian Porse" w:date="2025-02-03T20:00:00Z" w16du:dateUtc="2025-02-03T19:00:00Z">
        <w:r w:rsidR="0020410B">
          <w:rPr>
            <w:rFonts w:asciiTheme="majorBidi" w:hAnsiTheme="majorBidi" w:cstheme="majorBidi"/>
            <w:sz w:val="24"/>
            <w:szCs w:val="24"/>
          </w:rPr>
          <w:t xml:space="preserve">seeks to </w:t>
        </w:r>
      </w:ins>
      <w:ins w:id="128" w:author="Erik Christian Porse" w:date="2025-02-03T20:01:00Z" w16du:dateUtc="2025-02-03T19:01:00Z">
        <w:r w:rsidR="0020410B">
          <w:rPr>
            <w:rFonts w:asciiTheme="majorBidi" w:hAnsiTheme="majorBidi" w:cstheme="majorBidi"/>
            <w:sz w:val="24"/>
            <w:szCs w:val="24"/>
          </w:rPr>
          <w:t>pull storage from the reservoir that creates a debit on</w:t>
        </w:r>
      </w:ins>
      <w:ins w:id="129" w:author="Erik Christian Porse" w:date="2025-02-03T20:00:00Z" w16du:dateUtc="2025-02-03T19:00:00Z">
        <w:r w:rsidR="0020410B" w:rsidRPr="000F6C72">
          <w:rPr>
            <w:rFonts w:asciiTheme="majorBidi" w:hAnsiTheme="majorBidi" w:cstheme="majorBidi"/>
            <w:sz w:val="24"/>
            <w:szCs w:val="24"/>
          </w:rPr>
          <w:t xml:space="preserve"> </w:t>
        </w:r>
      </w:ins>
      <w:r w:rsidR="00B4762D" w:rsidRPr="000F6C72">
        <w:rPr>
          <w:rFonts w:asciiTheme="majorBidi" w:hAnsiTheme="majorBidi" w:cstheme="majorBidi"/>
          <w:sz w:val="24"/>
          <w:szCs w:val="24"/>
        </w:rPr>
        <w:t xml:space="preserve">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del w:id="130" w:author="Erik Christian Porse" w:date="2025-02-03T20:01:00Z" w16du:dateUtc="2025-02-03T19:01:00Z">
        <w:r w:rsidR="00B4762D" w:rsidRPr="000F6C72" w:rsidDel="0020410B">
          <w:rPr>
            <w:rFonts w:asciiTheme="majorBidi" w:hAnsiTheme="majorBidi" w:cstheme="majorBidi"/>
            <w:sz w:val="24"/>
            <w:szCs w:val="24"/>
          </w:rPr>
          <w:delText>States B and C</w:delText>
        </w:r>
      </w:del>
      <w:ins w:id="131" w:author="Erik Christian Porse" w:date="2025-02-03T20:01:00Z" w16du:dateUtc="2025-02-03T19:01:00Z">
        <w:r w:rsidR="0020410B">
          <w:rPr>
            <w:rFonts w:asciiTheme="majorBidi" w:hAnsiTheme="majorBidi" w:cstheme="majorBidi"/>
            <w:sz w:val="24"/>
            <w:szCs w:val="24"/>
          </w:rPr>
          <w:t>other states</w:t>
        </w:r>
      </w:ins>
      <w:r w:rsidR="00B4762D" w:rsidRPr="000F6C72">
        <w:rPr>
          <w:rFonts w:asciiTheme="majorBidi" w:hAnsiTheme="majorBidi" w:cstheme="majorBidi"/>
          <w:sz w:val="24"/>
          <w:szCs w:val="24"/>
        </w:rPr>
        <w:t xml:space="preserve"> in future years </w:t>
      </w:r>
      <w:del w:id="132" w:author="Erik Christian Porse" w:date="2025-02-03T20:01:00Z" w16du:dateUtc="2025-02-03T19:01:00Z">
        <w:r w:rsidR="00B4762D" w:rsidRPr="000F6C72" w:rsidDel="0020410B">
          <w:rPr>
            <w:rFonts w:asciiTheme="majorBidi" w:hAnsiTheme="majorBidi" w:cstheme="majorBidi"/>
            <w:sz w:val="24"/>
            <w:szCs w:val="24"/>
          </w:rPr>
          <w:delText>to debit</w:delText>
        </w:r>
      </w:del>
      <w:ins w:id="133" w:author="Erik Christian Porse" w:date="2025-02-03T20:01:00Z" w16du:dateUtc="2025-02-03T19:01:00Z">
        <w:r w:rsidR="0020410B">
          <w:rPr>
            <w:rFonts w:asciiTheme="majorBidi" w:hAnsiTheme="majorBidi" w:cstheme="majorBidi"/>
            <w:sz w:val="24"/>
            <w:szCs w:val="24"/>
          </w:rPr>
          <w:t>from drawing on water in</w:t>
        </w:r>
      </w:ins>
      <w:r w:rsidR="00B4762D" w:rsidRPr="000F6C72">
        <w:rPr>
          <w:rFonts w:asciiTheme="majorBidi" w:hAnsiTheme="majorBidi" w:cstheme="majorBidi"/>
          <w:sz w:val="24"/>
          <w:szCs w:val="24"/>
        </w:rPr>
        <w:t xml:space="preserve">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 xml:space="preserve">with the undesired effect to lower Laken Mead </w:t>
      </w:r>
      <w:commentRangeStart w:id="134"/>
      <w:r w:rsidRPr="00B4762D">
        <w:rPr>
          <w:rFonts w:asciiTheme="majorBidi" w:hAnsiTheme="majorBidi" w:cstheme="majorBidi"/>
          <w:sz w:val="24"/>
          <w:szCs w:val="24"/>
        </w:rPr>
        <w:t>storage</w:t>
      </w:r>
      <w:commentRangeEnd w:id="134"/>
      <w:r w:rsidR="0020410B">
        <w:rPr>
          <w:rStyle w:val="CommentReference"/>
        </w:rPr>
        <w:commentReference w:id="134"/>
      </w:r>
      <w:r w:rsidRPr="00B4762D">
        <w:rPr>
          <w:rFonts w:asciiTheme="majorBidi" w:hAnsiTheme="majorBidi" w:cstheme="majorBidi"/>
          <w:sz w:val="24"/>
          <w:szCs w:val="24"/>
        </w:rPr>
        <w:t>.</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5C7B58EB" w:rsidR="003F5FDD" w:rsidRDefault="003F5FDD" w:rsidP="001C42E1">
      <w:pPr>
        <w:pStyle w:val="ListParagraph"/>
        <w:numPr>
          <w:ilvl w:val="0"/>
          <w:numId w:val="18"/>
        </w:numPr>
        <w:rPr>
          <w:ins w:id="135" w:author="Erik Christian Porse" w:date="2025-02-03T20:04:00Z" w16du:dateUtc="2025-02-03T19:04:00Z"/>
          <w:rFonts w:asciiTheme="majorBidi" w:hAnsiTheme="majorBidi" w:cstheme="majorBidi"/>
          <w:sz w:val="24"/>
          <w:szCs w:val="24"/>
        </w:rPr>
      </w:pPr>
      <w:del w:id="136" w:author="Erik Christian Porse" w:date="2025-02-03T20:04:00Z" w16du:dateUtc="2025-02-03T19:04:00Z">
        <w:r w:rsidRPr="003F5FDD" w:rsidDel="0020410B">
          <w:rPr>
            <w:rFonts w:asciiTheme="majorBidi" w:hAnsiTheme="majorBidi" w:cstheme="majorBidi"/>
            <w:b/>
            <w:bCs/>
            <w:sz w:val="24"/>
            <w:szCs w:val="24"/>
          </w:rPr>
          <w:delText>Stabilize and recover reservoir storage</w:delText>
        </w:r>
      </w:del>
      <w:ins w:id="137" w:author="Erik Christian Porse" w:date="2025-02-03T20:06:00Z" w16du:dateUtc="2025-02-03T19:06:00Z">
        <w:r w:rsidR="0020410B">
          <w:rPr>
            <w:rFonts w:asciiTheme="majorBidi" w:hAnsiTheme="majorBidi" w:cstheme="majorBidi"/>
            <w:b/>
            <w:bCs/>
            <w:sz w:val="24"/>
            <w:szCs w:val="24"/>
          </w:rPr>
          <w:t>Reservoir</w:t>
        </w:r>
      </w:ins>
      <w:ins w:id="138" w:author="Erik Christian Porse" w:date="2025-02-03T20:04:00Z" w16du:dateUtc="2025-02-03T19:04:00Z">
        <w:r w:rsidR="0020410B">
          <w:rPr>
            <w:rFonts w:asciiTheme="majorBidi" w:hAnsiTheme="majorBidi" w:cstheme="majorBidi"/>
            <w:b/>
            <w:bCs/>
            <w:sz w:val="24"/>
            <w:szCs w:val="24"/>
          </w:rPr>
          <w:t xml:space="preserve"> inflows are no</w:t>
        </w:r>
      </w:ins>
      <w:ins w:id="139" w:author="Erik Christian Porse" w:date="2025-02-03T20:05:00Z" w16du:dateUtc="2025-02-03T19:05:00Z">
        <w:r w:rsidR="0020410B">
          <w:rPr>
            <w:rFonts w:asciiTheme="majorBidi" w:hAnsiTheme="majorBidi" w:cstheme="majorBidi"/>
            <w:b/>
            <w:bCs/>
            <w:sz w:val="24"/>
            <w:szCs w:val="24"/>
          </w:rPr>
          <w:t>t considered in conservation accounting.</w:t>
        </w:r>
      </w:ins>
      <w:r w:rsidRPr="000F6C72">
        <w:rPr>
          <w:rFonts w:asciiTheme="majorBidi" w:hAnsiTheme="majorBidi" w:cstheme="majorBidi"/>
          <w:sz w:val="24"/>
          <w:szCs w:val="24"/>
        </w:rPr>
        <w:t xml:space="preserve"> </w:t>
      </w:r>
      <w:ins w:id="140" w:author="Erik Christian Porse" w:date="2025-02-03T20:05:00Z" w16du:dateUtc="2025-02-03T19:05:00Z">
        <w:r w:rsidR="0020410B">
          <w:rPr>
            <w:rFonts w:asciiTheme="majorBidi" w:hAnsiTheme="majorBidi" w:cstheme="majorBidi"/>
            <w:sz w:val="24"/>
            <w:szCs w:val="24"/>
          </w:rPr>
          <w:t>W</w:t>
        </w:r>
      </w:ins>
      <w:del w:id="141" w:author="Erik Christian Porse" w:date="2025-02-03T20:05:00Z" w16du:dateUtc="2025-02-03T19:05:00Z">
        <w:r w:rsidRPr="000F6C72" w:rsidDel="0020410B">
          <w:rPr>
            <w:rFonts w:asciiTheme="majorBidi" w:hAnsiTheme="majorBidi" w:cstheme="majorBidi"/>
            <w:sz w:val="24"/>
            <w:szCs w:val="24"/>
          </w:rPr>
          <w:delText>w</w:delText>
        </w:r>
      </w:del>
      <w:r w:rsidRPr="000F6C72">
        <w:rPr>
          <w:rFonts w:asciiTheme="majorBidi" w:hAnsiTheme="majorBidi" w:cstheme="majorBidi"/>
          <w:sz w:val="24"/>
          <w:szCs w:val="24"/>
        </w:rPr>
        <w:t xml:space="preserve">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ins w:id="142" w:author="Erik Christian Porse" w:date="2025-02-03T20:05:00Z" w16du:dateUtc="2025-02-03T19:05:00Z">
        <w:r w:rsidR="0020410B">
          <w:rPr>
            <w:rFonts w:asciiTheme="majorBidi" w:hAnsiTheme="majorBidi" w:cstheme="majorBidi"/>
            <w:sz w:val="24"/>
            <w:szCs w:val="24"/>
          </w:rPr>
          <w:t>, overdraft can occur despite large systemwide storage capacity</w:t>
        </w:r>
      </w:ins>
      <w:r w:rsidRPr="000F6C72">
        <w:rPr>
          <w:rFonts w:asciiTheme="majorBidi" w:hAnsiTheme="majorBidi" w:cstheme="majorBidi"/>
          <w:sz w:val="24"/>
          <w:szCs w:val="24"/>
        </w:rPr>
        <w:t>.</w:t>
      </w:r>
      <w:r>
        <w:rPr>
          <w:rFonts w:asciiTheme="majorBidi" w:hAnsiTheme="majorBidi" w:cstheme="majorBidi"/>
          <w:sz w:val="24"/>
          <w:szCs w:val="24"/>
        </w:rPr>
        <w:t xml:space="preserve"> </w:t>
      </w:r>
      <w:del w:id="143" w:author="Erik Christian Porse" w:date="2025-02-03T20:02:00Z" w16du:dateUtc="2025-02-03T19:02:00Z">
        <w:r w:rsidR="001C42E1" w:rsidDel="0020410B">
          <w:rPr>
            <w:rFonts w:asciiTheme="majorBidi" w:hAnsiTheme="majorBidi" w:cstheme="majorBidi"/>
            <w:sz w:val="24"/>
            <w:szCs w:val="24"/>
          </w:rPr>
          <w:delText>Thus</w:delText>
        </w:r>
      </w:del>
      <w:ins w:id="144" w:author="Erik Christian Porse" w:date="2025-02-03T20:02:00Z" w16du:dateUtc="2025-02-03T19:02:00Z">
        <w:r w:rsidR="0020410B">
          <w:rPr>
            <w:rFonts w:asciiTheme="majorBidi" w:hAnsiTheme="majorBidi" w:cstheme="majorBidi"/>
            <w:sz w:val="24"/>
            <w:szCs w:val="24"/>
          </w:rPr>
          <w:t>In this scenario</w:t>
        </w:r>
      </w:ins>
      <w:r w:rsidR="001C42E1">
        <w:rPr>
          <w:rFonts w:asciiTheme="majorBidi" w:hAnsiTheme="majorBidi" w:cstheme="majorBidi"/>
          <w:sz w:val="24"/>
          <w:szCs w:val="24"/>
        </w:rPr>
        <w:t xml:space="preserve">, </w:t>
      </w:r>
      <w:r w:rsidRPr="001C42E1">
        <w:rPr>
          <w:rFonts w:asciiTheme="majorBidi" w:hAnsiTheme="majorBidi" w:cstheme="majorBidi"/>
          <w:sz w:val="24"/>
          <w:szCs w:val="24"/>
        </w:rPr>
        <w:t xml:space="preserve">Lake Mead </w:t>
      </w:r>
      <w:del w:id="145" w:author="Erik Christian Porse" w:date="2025-02-03T20:02:00Z" w16du:dateUtc="2025-02-03T19:02:00Z">
        <w:r w:rsidRPr="001C42E1" w:rsidDel="0020410B">
          <w:rPr>
            <w:rFonts w:asciiTheme="majorBidi" w:hAnsiTheme="majorBidi" w:cstheme="majorBidi"/>
            <w:sz w:val="24"/>
            <w:szCs w:val="24"/>
          </w:rPr>
          <w:delText>continues to</w:delText>
        </w:r>
      </w:del>
      <w:ins w:id="146" w:author="Erik Christian Porse" w:date="2025-02-03T20:02:00Z" w16du:dateUtc="2025-02-03T19:02:00Z">
        <w:r w:rsidR="0020410B">
          <w:rPr>
            <w:rFonts w:asciiTheme="majorBidi" w:hAnsiTheme="majorBidi" w:cstheme="majorBidi"/>
            <w:sz w:val="24"/>
            <w:szCs w:val="24"/>
          </w:rPr>
          <w:t>would</w:t>
        </w:r>
      </w:ins>
      <w:r w:rsidRPr="001C42E1">
        <w:rPr>
          <w:rFonts w:asciiTheme="majorBidi" w:hAnsiTheme="majorBidi" w:cstheme="majorBidi"/>
          <w:sz w:val="24"/>
          <w:szCs w:val="24"/>
        </w:rPr>
        <w:t xml:space="preserve"> draw down</w:t>
      </w:r>
      <w:r w:rsidRPr="000F6C72">
        <w:rPr>
          <w:rFonts w:asciiTheme="majorBidi" w:hAnsiTheme="majorBidi" w:cstheme="majorBidi"/>
          <w:sz w:val="24"/>
          <w:szCs w:val="24"/>
        </w:rPr>
        <w:t xml:space="preserve"> even as states credit their water conservation accounts. This situation </w:t>
      </w:r>
      <w:del w:id="147" w:author="Erik Christian Porse" w:date="2025-02-03T20:03:00Z" w16du:dateUtc="2025-02-03T19:03:00Z">
        <w:r w:rsidRPr="000F6C72" w:rsidDel="0020410B">
          <w:rPr>
            <w:rFonts w:asciiTheme="majorBidi" w:hAnsiTheme="majorBidi" w:cstheme="majorBidi"/>
            <w:sz w:val="24"/>
            <w:szCs w:val="24"/>
          </w:rPr>
          <w:delText>has already h</w:delText>
        </w:r>
        <w:r w:rsidDel="0020410B">
          <w:rPr>
            <w:rFonts w:asciiTheme="majorBidi" w:hAnsiTheme="majorBidi" w:cstheme="majorBidi"/>
            <w:sz w:val="24"/>
            <w:szCs w:val="24"/>
          </w:rPr>
          <w:delText>a</w:delText>
        </w:r>
        <w:r w:rsidRPr="000F6C72" w:rsidDel="0020410B">
          <w:rPr>
            <w:rFonts w:asciiTheme="majorBidi" w:hAnsiTheme="majorBidi" w:cstheme="majorBidi"/>
            <w:sz w:val="24"/>
            <w:szCs w:val="24"/>
          </w:rPr>
          <w:delText xml:space="preserve">ppened </w:delText>
        </w:r>
      </w:del>
      <w:ins w:id="148" w:author="Erik Christian Porse" w:date="2025-02-03T20:03:00Z" w16du:dateUtc="2025-02-03T19:03:00Z">
        <w:r w:rsidR="0020410B">
          <w:rPr>
            <w:rFonts w:asciiTheme="majorBidi" w:hAnsiTheme="majorBidi" w:cstheme="majorBidi"/>
            <w:sz w:val="24"/>
            <w:szCs w:val="24"/>
          </w:rPr>
          <w:t xml:space="preserve">occurred </w:t>
        </w:r>
      </w:ins>
      <w:r w:rsidRPr="000F6C72">
        <w:rPr>
          <w:rFonts w:asciiTheme="majorBidi" w:hAnsiTheme="majorBidi" w:cstheme="majorBidi"/>
          <w:sz w:val="24"/>
          <w:szCs w:val="24"/>
        </w:rPr>
        <w:t>over the past decade</w:t>
      </w:r>
      <w:ins w:id="149" w:author="Erik Christian Porse" w:date="2025-02-03T20:02:00Z" w16du:dateUtc="2025-02-03T19:02:00Z">
        <w:r w:rsidR="0020410B">
          <w:rPr>
            <w:rFonts w:asciiTheme="majorBidi" w:hAnsiTheme="majorBidi" w:cstheme="majorBidi"/>
            <w:sz w:val="24"/>
            <w:szCs w:val="24"/>
          </w:rPr>
          <w:t>.</w:t>
        </w:r>
      </w:ins>
      <w:del w:id="150" w:author="Erik Christian Porse" w:date="2025-02-03T20:02:00Z" w16du:dateUtc="2025-02-03T19:02:00Z">
        <w:r w:rsidRPr="000F6C72" w:rsidDel="0020410B">
          <w:rPr>
            <w:rFonts w:asciiTheme="majorBidi" w:hAnsiTheme="majorBidi" w:cstheme="majorBidi"/>
            <w:sz w:val="24"/>
            <w:szCs w:val="24"/>
          </w:rPr>
          <w:delText>!</w:delText>
        </w:r>
      </w:del>
      <w:r w:rsidRPr="000F6C72">
        <w:rPr>
          <w:rFonts w:asciiTheme="majorBidi" w:hAnsiTheme="majorBidi" w:cstheme="majorBidi"/>
          <w:sz w:val="24"/>
          <w:szCs w:val="24"/>
        </w:rPr>
        <w:t xml:space="preserve"> </w:t>
      </w:r>
      <w:del w:id="151" w:author="Erik Christian Porse" w:date="2025-02-03T20:03:00Z" w16du:dateUtc="2025-02-03T19:03:00Z">
        <w:r w:rsidRPr="000F6C72" w:rsidDel="0020410B">
          <w:rPr>
            <w:rFonts w:asciiTheme="majorBidi" w:hAnsiTheme="majorBidi" w:cstheme="majorBidi"/>
            <w:sz w:val="24"/>
            <w:szCs w:val="24"/>
          </w:rPr>
          <w:delText>This scenario occurs</w:delText>
        </w:r>
      </w:del>
      <w:ins w:id="152" w:author="Erik Christian Porse" w:date="2025-02-03T20:03:00Z" w16du:dateUtc="2025-02-03T19:03:00Z">
        <w:r w:rsidR="0020410B">
          <w:rPr>
            <w:rFonts w:asciiTheme="majorBidi" w:hAnsiTheme="majorBidi" w:cstheme="majorBidi"/>
            <w:sz w:val="24"/>
            <w:szCs w:val="24"/>
          </w:rPr>
          <w:t>This happened</w:t>
        </w:r>
      </w:ins>
      <w:r w:rsidRPr="000F6C72">
        <w:rPr>
          <w:rFonts w:asciiTheme="majorBidi" w:hAnsiTheme="majorBidi" w:cstheme="majorBidi"/>
          <w:sz w:val="24"/>
          <w:szCs w:val="24"/>
        </w:rPr>
        <w:t xml:space="preserve"> when </w:t>
      </w:r>
      <w:ins w:id="153" w:author="Erik Christian Porse" w:date="2025-02-03T20:03:00Z" w16du:dateUtc="2025-02-03T19:03:00Z">
        <w:r w:rsidR="0020410B">
          <w:rPr>
            <w:rFonts w:asciiTheme="majorBidi" w:hAnsiTheme="majorBidi" w:cstheme="majorBidi"/>
            <w:sz w:val="24"/>
            <w:szCs w:val="24"/>
          </w:rPr>
          <w:t xml:space="preserve">the balance of </w:t>
        </w:r>
      </w:ins>
      <w:r w:rsidRPr="000F6C72">
        <w:rPr>
          <w:rFonts w:asciiTheme="majorBidi" w:hAnsiTheme="majorBidi" w:cstheme="majorBidi"/>
          <w:sz w:val="24"/>
          <w:szCs w:val="24"/>
        </w:rPr>
        <w:t xml:space="preserve">Lake Mead inflows </w:t>
      </w:r>
      <w:del w:id="154" w:author="Erik Christian Porse" w:date="2025-02-03T20:03:00Z" w16du:dateUtc="2025-02-03T19:03:00Z">
        <w:r w:rsidRPr="000F6C72" w:rsidDel="0020410B">
          <w:rPr>
            <w:rFonts w:asciiTheme="majorBidi" w:hAnsiTheme="majorBidi" w:cstheme="majorBidi"/>
            <w:sz w:val="24"/>
            <w:szCs w:val="24"/>
          </w:rPr>
          <w:delText xml:space="preserve">minus </w:delText>
        </w:r>
      </w:del>
      <w:ins w:id="155" w:author="Erik Christian Porse" w:date="2025-02-03T20:03:00Z" w16du:dateUtc="2025-02-03T19:03:00Z">
        <w:r w:rsidR="0020410B">
          <w:rPr>
            <w:rFonts w:asciiTheme="majorBidi" w:hAnsiTheme="majorBidi" w:cstheme="majorBidi"/>
            <w:sz w:val="24"/>
            <w:szCs w:val="24"/>
          </w:rPr>
          <w:t>and</w:t>
        </w:r>
        <w:r w:rsidR="0020410B" w:rsidRPr="000F6C72">
          <w:rPr>
            <w:rFonts w:asciiTheme="majorBidi" w:hAnsiTheme="majorBidi" w:cstheme="majorBidi"/>
            <w:sz w:val="24"/>
            <w:szCs w:val="24"/>
          </w:rPr>
          <w:t xml:space="preserve"> </w:t>
        </w:r>
      </w:ins>
      <w:r w:rsidRPr="000F6C72">
        <w:rPr>
          <w:rFonts w:asciiTheme="majorBidi" w:hAnsiTheme="majorBidi" w:cstheme="majorBidi"/>
          <w:sz w:val="24"/>
          <w:szCs w:val="24"/>
        </w:rPr>
        <w:t xml:space="preserve">evaporation </w:t>
      </w:r>
      <w:del w:id="156" w:author="Erik Christian Porse" w:date="2025-02-03T20:03:00Z" w16du:dateUtc="2025-02-03T19:03:00Z">
        <w:r w:rsidRPr="000F6C72" w:rsidDel="0020410B">
          <w:rPr>
            <w:rFonts w:asciiTheme="majorBidi" w:hAnsiTheme="majorBidi" w:cstheme="majorBidi"/>
            <w:sz w:val="24"/>
            <w:szCs w:val="24"/>
          </w:rPr>
          <w:delText xml:space="preserve">are </w:delText>
        </w:r>
      </w:del>
      <w:ins w:id="157" w:author="Erik Christian Porse" w:date="2025-02-03T20:03:00Z" w16du:dateUtc="2025-02-03T19:03:00Z">
        <w:r w:rsidR="0020410B">
          <w:rPr>
            <w:rFonts w:asciiTheme="majorBidi" w:hAnsiTheme="majorBidi" w:cstheme="majorBidi"/>
            <w:sz w:val="24"/>
            <w:szCs w:val="24"/>
          </w:rPr>
          <w:t>were</w:t>
        </w:r>
        <w:r w:rsidR="0020410B" w:rsidRPr="000F6C72">
          <w:rPr>
            <w:rFonts w:asciiTheme="majorBidi" w:hAnsiTheme="majorBidi" w:cstheme="majorBidi"/>
            <w:sz w:val="24"/>
            <w:szCs w:val="24"/>
          </w:rPr>
          <w:t xml:space="preserve"> </w:t>
        </w:r>
      </w:ins>
      <w:r w:rsidRPr="000F6C72">
        <w:rPr>
          <w:rFonts w:asciiTheme="majorBidi" w:hAnsiTheme="majorBidi" w:cstheme="majorBidi"/>
          <w:sz w:val="24"/>
          <w:szCs w:val="24"/>
        </w:rPr>
        <w:t>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w:t>
      </w:r>
      <w:del w:id="158" w:author="Erik Christian Porse" w:date="2025-02-03T20:03:00Z" w16du:dateUtc="2025-02-03T19:03:00Z">
        <w:r w:rsidRPr="000F6C72" w:rsidDel="0020410B">
          <w:rPr>
            <w:rFonts w:asciiTheme="majorBidi" w:hAnsiTheme="majorBidi" w:cstheme="majorBidi"/>
            <w:sz w:val="24"/>
            <w:szCs w:val="24"/>
          </w:rPr>
          <w:delText xml:space="preserve">I </w:delText>
        </w:r>
      </w:del>
      <w:ins w:id="159" w:author="Erik Christian Porse" w:date="2025-02-03T20:03:00Z" w16du:dateUtc="2025-02-03T19:03:00Z">
        <w:r w:rsidR="0020410B">
          <w:rPr>
            <w:rFonts w:asciiTheme="majorBidi" w:hAnsiTheme="majorBidi" w:cstheme="majorBidi"/>
            <w:sz w:val="24"/>
            <w:szCs w:val="24"/>
          </w:rPr>
          <w:t>It is</w:t>
        </w:r>
        <w:r w:rsidR="0020410B" w:rsidRPr="000F6C72">
          <w:rPr>
            <w:rFonts w:asciiTheme="majorBidi" w:hAnsiTheme="majorBidi" w:cstheme="majorBidi"/>
            <w:sz w:val="24"/>
            <w:szCs w:val="24"/>
          </w:rPr>
          <w:t xml:space="preserve"> </w:t>
        </w:r>
      </w:ins>
      <w:r w:rsidRPr="000F6C72">
        <w:rPr>
          <w:rFonts w:asciiTheme="majorBidi" w:hAnsiTheme="majorBidi" w:cstheme="majorBidi"/>
          <w:sz w:val="24"/>
          <w:szCs w:val="24"/>
        </w:rPr>
        <w:t>estimate</w:t>
      </w:r>
      <w:ins w:id="160" w:author="Erik Christian Porse" w:date="2025-02-03T20:03:00Z" w16du:dateUtc="2025-02-03T19:03:00Z">
        <w:r w:rsidR="0020410B">
          <w:rPr>
            <w:rFonts w:asciiTheme="majorBidi" w:hAnsiTheme="majorBidi" w:cstheme="majorBidi"/>
            <w:sz w:val="24"/>
            <w:szCs w:val="24"/>
          </w:rPr>
          <w:t>d</w:t>
        </w:r>
      </w:ins>
      <w:r w:rsidRPr="000F6C72">
        <w:rPr>
          <w:rFonts w:asciiTheme="majorBidi" w:hAnsiTheme="majorBidi" w:cstheme="majorBidi"/>
          <w:sz w:val="24"/>
          <w:szCs w:val="24"/>
        </w:rPr>
        <w:t xml:space="preserv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del w:id="161" w:author="Erik Christian Porse" w:date="2025-02-03T20:04:00Z" w16du:dateUtc="2025-02-03T19:04:00Z">
        <w:r w:rsidDel="0020410B">
          <w:rPr>
            <w:rFonts w:asciiTheme="majorBidi" w:hAnsiTheme="majorBidi" w:cstheme="majorBidi"/>
            <w:sz w:val="24"/>
            <w:szCs w:val="24"/>
          </w:rPr>
          <w:delText xml:space="preserve">when </w:delText>
        </w:r>
      </w:del>
      <w:ins w:id="162" w:author="Erik Christian Porse" w:date="2025-02-03T20:04:00Z" w16du:dateUtc="2025-02-03T19:04:00Z">
        <w:r w:rsidR="0020410B">
          <w:rPr>
            <w:rFonts w:asciiTheme="majorBidi" w:hAnsiTheme="majorBidi" w:cstheme="majorBidi"/>
            <w:sz w:val="24"/>
            <w:szCs w:val="24"/>
          </w:rPr>
          <w:t>though</w:t>
        </w:r>
        <w:r w:rsidR="0020410B">
          <w:rPr>
            <w:rFonts w:asciiTheme="majorBidi" w:hAnsiTheme="majorBidi" w:cstheme="majorBidi"/>
            <w:sz w:val="24"/>
            <w:szCs w:val="24"/>
          </w:rPr>
          <w:t xml:space="preserve"> </w:t>
        </w:r>
      </w:ins>
      <w:r>
        <w:rPr>
          <w:rFonts w:asciiTheme="majorBidi" w:hAnsiTheme="majorBidi" w:cstheme="majorBidi"/>
          <w:sz w:val="24"/>
          <w:szCs w:val="24"/>
        </w:rPr>
        <w:t>sufficient water did not flow into Lake Mead (Figure 4)</w:t>
      </w:r>
      <w:r w:rsidRPr="000F6C72">
        <w:rPr>
          <w:rFonts w:asciiTheme="majorBidi" w:hAnsiTheme="majorBidi" w:cstheme="majorBidi"/>
          <w:sz w:val="24"/>
          <w:szCs w:val="24"/>
        </w:rPr>
        <w:t>.</w:t>
      </w:r>
    </w:p>
    <w:p w14:paraId="09F8885A" w14:textId="7444DB0F" w:rsidR="0020410B" w:rsidRPr="001C42E1" w:rsidRDefault="0020410B" w:rsidP="001C42E1">
      <w:pPr>
        <w:pStyle w:val="ListParagraph"/>
        <w:numPr>
          <w:ilvl w:val="0"/>
          <w:numId w:val="18"/>
        </w:numPr>
        <w:rPr>
          <w:rFonts w:asciiTheme="majorBidi" w:hAnsiTheme="majorBidi" w:cstheme="majorBidi"/>
          <w:sz w:val="24"/>
          <w:szCs w:val="24"/>
        </w:rPr>
      </w:pPr>
      <w:ins w:id="163" w:author="Erik Christian Porse" w:date="2025-02-03T20:06:00Z" w16du:dateUtc="2025-02-03T19:06:00Z">
        <w:r>
          <w:rPr>
            <w:rFonts w:asciiTheme="majorBidi" w:hAnsiTheme="majorBidi" w:cstheme="majorBidi"/>
            <w:b/>
            <w:bCs/>
            <w:sz w:val="24"/>
            <w:szCs w:val="24"/>
          </w:rPr>
          <w:t xml:space="preserve">Environmental and </w:t>
        </w:r>
      </w:ins>
      <w:ins w:id="164" w:author="Erik Christian Porse" w:date="2025-02-03T20:07:00Z" w16du:dateUtc="2025-02-03T19:07:00Z">
        <w:r>
          <w:rPr>
            <w:rFonts w:asciiTheme="majorBidi" w:hAnsiTheme="majorBidi" w:cstheme="majorBidi"/>
            <w:b/>
            <w:bCs/>
            <w:sz w:val="24"/>
            <w:szCs w:val="24"/>
          </w:rPr>
          <w:t>minimum household water</w:t>
        </w:r>
      </w:ins>
      <w:ins w:id="165" w:author="Erik Christian Porse" w:date="2025-02-03T20:06:00Z" w16du:dateUtc="2025-02-03T19:06:00Z">
        <w:r>
          <w:rPr>
            <w:rFonts w:asciiTheme="majorBidi" w:hAnsiTheme="majorBidi" w:cstheme="majorBidi"/>
            <w:b/>
            <w:bCs/>
            <w:sz w:val="24"/>
            <w:szCs w:val="24"/>
          </w:rPr>
          <w:t xml:space="preserve"> needs are not </w:t>
        </w:r>
      </w:ins>
      <w:ins w:id="166" w:author="Erik Christian Porse" w:date="2025-02-03T20:07:00Z" w16du:dateUtc="2025-02-03T19:07:00Z">
        <w:r>
          <w:rPr>
            <w:rFonts w:asciiTheme="majorBidi" w:hAnsiTheme="majorBidi" w:cstheme="majorBidi"/>
            <w:b/>
            <w:bCs/>
            <w:sz w:val="24"/>
            <w:szCs w:val="24"/>
          </w:rPr>
          <w:t xml:space="preserve">explicitly </w:t>
        </w:r>
      </w:ins>
      <w:ins w:id="167" w:author="Erik Christian Porse" w:date="2025-02-03T20:06:00Z" w16du:dateUtc="2025-02-03T19:06:00Z">
        <w:r>
          <w:rPr>
            <w:rFonts w:asciiTheme="majorBidi" w:hAnsiTheme="majorBidi" w:cstheme="majorBidi"/>
            <w:b/>
            <w:bCs/>
            <w:sz w:val="24"/>
            <w:szCs w:val="24"/>
          </w:rPr>
          <w:t>included in the current framework.</w:t>
        </w:r>
      </w:ins>
      <w:ins w:id="168" w:author="Erik Christian Porse" w:date="2025-02-03T20:14:00Z" w16du:dateUtc="2025-02-03T19:14:00Z">
        <w:r>
          <w:rPr>
            <w:rFonts w:asciiTheme="majorBidi" w:hAnsiTheme="majorBidi" w:cstheme="majorBidi"/>
            <w:b/>
            <w:bCs/>
            <w:sz w:val="24"/>
            <w:szCs w:val="24"/>
          </w:rPr>
          <w:t xml:space="preserve"> </w:t>
        </w:r>
        <w:r>
          <w:rPr>
            <w:rFonts w:asciiTheme="majorBidi" w:hAnsiTheme="majorBidi" w:cstheme="majorBidi"/>
            <w:sz w:val="24"/>
            <w:szCs w:val="24"/>
          </w:rPr>
          <w:t xml:space="preserve">The interim guidelines are built on historical water allocations to states, which were developed at a time that did not include </w:t>
        </w:r>
        <w:r w:rsidR="001B7C4E">
          <w:rPr>
            <w:rFonts w:asciiTheme="majorBidi" w:hAnsiTheme="majorBidi" w:cstheme="majorBidi"/>
            <w:sz w:val="24"/>
            <w:szCs w:val="24"/>
          </w:rPr>
          <w:t>key water needs that we recognize in the 21</w:t>
        </w:r>
        <w:r w:rsidR="001B7C4E" w:rsidRPr="001B7C4E">
          <w:rPr>
            <w:rFonts w:asciiTheme="majorBidi" w:hAnsiTheme="majorBidi" w:cstheme="majorBidi"/>
            <w:sz w:val="24"/>
            <w:szCs w:val="24"/>
            <w:vertAlign w:val="superscript"/>
            <w:rPrChange w:id="169" w:author="Erik Christian Porse" w:date="2025-02-03T20:14:00Z" w16du:dateUtc="2025-02-03T19:14:00Z">
              <w:rPr>
                <w:rFonts w:asciiTheme="majorBidi" w:hAnsiTheme="majorBidi" w:cstheme="majorBidi"/>
                <w:sz w:val="24"/>
                <w:szCs w:val="24"/>
              </w:rPr>
            </w:rPrChange>
          </w:rPr>
          <w:t>st</w:t>
        </w:r>
        <w:r w:rsidR="001B7C4E">
          <w:rPr>
            <w:rFonts w:asciiTheme="majorBidi" w:hAnsiTheme="majorBidi" w:cstheme="majorBidi"/>
            <w:sz w:val="24"/>
            <w:szCs w:val="24"/>
          </w:rPr>
          <w:t xml:space="preserve"> Century, including environmental </w:t>
        </w:r>
      </w:ins>
      <w:ins w:id="170" w:author="Erik Christian Porse" w:date="2025-02-03T20:15:00Z" w16du:dateUtc="2025-02-03T19:15:00Z">
        <w:r w:rsidR="001B7C4E">
          <w:rPr>
            <w:rFonts w:asciiTheme="majorBidi" w:hAnsiTheme="majorBidi" w:cstheme="majorBidi"/>
            <w:sz w:val="24"/>
            <w:szCs w:val="24"/>
          </w:rPr>
          <w:t xml:space="preserve">water flows and aquatic habitat </w:t>
        </w:r>
        <w:r w:rsidR="001B7C4E">
          <w:rPr>
            <w:rFonts w:asciiTheme="majorBidi" w:hAnsiTheme="majorBidi" w:cstheme="majorBidi"/>
            <w:sz w:val="24"/>
            <w:szCs w:val="24"/>
          </w:rPr>
          <w:lastRenderedPageBreak/>
          <w:t>and tribal water rights. Additionally, some areas of the basin recognize that households should</w:t>
        </w:r>
      </w:ins>
      <w:ins w:id="171" w:author="Erik Christian Porse" w:date="2025-02-03T20:16:00Z" w16du:dateUtc="2025-02-03T19:16:00Z">
        <w:r w:rsidR="001B7C4E">
          <w:rPr>
            <w:rFonts w:asciiTheme="majorBidi" w:hAnsiTheme="majorBidi" w:cstheme="majorBidi"/>
            <w:sz w:val="24"/>
            <w:szCs w:val="24"/>
          </w:rPr>
          <w:t xml:space="preserve"> be able to access a minimum level of water supply for health and safety. </w:t>
        </w:r>
      </w:ins>
    </w:p>
    <w:p w14:paraId="275476EC" w14:textId="57D318B7" w:rsidR="00B35471" w:rsidRPr="00B35471" w:rsidRDefault="001B7C4E" w:rsidP="000F6C72">
      <w:pPr>
        <w:pStyle w:val="Heading1"/>
      </w:pPr>
      <w:ins w:id="172" w:author="Erik Christian Porse" w:date="2025-02-03T20:16:00Z" w16du:dateUtc="2025-02-03T19:16:00Z">
        <w:r>
          <w:t xml:space="preserve">Water Accounts: </w:t>
        </w:r>
      </w:ins>
      <w:del w:id="173" w:author="Erik Christian Porse" w:date="2025-02-03T20:16:00Z" w16du:dateUtc="2025-02-03T19:16:00Z">
        <w:r w:rsidR="009D7029" w:rsidDel="001B7C4E">
          <w:delText>A Suggestion to Stabilize and Recover</w:delText>
        </w:r>
      </w:del>
      <w:ins w:id="174" w:author="Erik Christian Porse" w:date="2025-02-03T20:16:00Z" w16du:dateUtc="2025-02-03T19:16:00Z">
        <w:r>
          <w:t>Promoting</w:t>
        </w:r>
      </w:ins>
      <w:r w:rsidR="009D7029">
        <w:t xml:space="preserve"> </w:t>
      </w:r>
      <w:r w:rsidR="0092122A">
        <w:t xml:space="preserve">Lake Mead </w:t>
      </w:r>
      <w:r w:rsidR="009D7029">
        <w:t>Storage</w:t>
      </w:r>
      <w:r w:rsidR="000F6C72">
        <w:t xml:space="preserve"> </w:t>
      </w:r>
      <w:r w:rsidR="009D7029">
        <w:t xml:space="preserve">during </w:t>
      </w:r>
      <w:r w:rsidR="00762AA7">
        <w:t>C</w:t>
      </w:r>
      <w:r w:rsidR="009D7029">
        <w:t xml:space="preserve">onditions of Low Storage and Inflow while </w:t>
      </w:r>
      <w:del w:id="175" w:author="Erik Christian Porse" w:date="2025-02-03T20:16:00Z" w16du:dateUtc="2025-02-03T19:16:00Z">
        <w:r w:rsidR="009D7029" w:rsidDel="001B7C4E">
          <w:delText xml:space="preserve">Increase </w:delText>
        </w:r>
      </w:del>
      <w:ins w:id="176" w:author="Erik Christian Porse" w:date="2025-02-03T20:16:00Z" w16du:dateUtc="2025-02-03T19:16:00Z">
        <w:r>
          <w:t>Increasing</w:t>
        </w:r>
        <w:r>
          <w:t xml:space="preserve"> </w:t>
        </w:r>
      </w:ins>
      <w:r w:rsidR="000F6C72">
        <w:t>User Autonomy</w:t>
      </w:r>
      <w:r w:rsidR="009D7029">
        <w:t xml:space="preserve"> to Manage Vulnerability</w:t>
      </w:r>
    </w:p>
    <w:p w14:paraId="55D8E293" w14:textId="21EF1A6C"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There are numerous ways to </w:t>
      </w:r>
      <w:del w:id="177" w:author="Erik Christian Porse" w:date="2025-02-03T07:16:00Z" w16du:dateUtc="2025-02-03T06:16:00Z">
        <w:r w:rsidRPr="00B35471" w:rsidDel="001A1FE0">
          <w:rPr>
            <w:rFonts w:asciiTheme="majorBidi" w:hAnsiTheme="majorBidi" w:cstheme="majorBidi"/>
            <w:sz w:val="24"/>
            <w:szCs w:val="24"/>
          </w:rPr>
          <w:delText xml:space="preserve">combine </w:delText>
        </w:r>
      </w:del>
      <w:ins w:id="178" w:author="Erik Christian Porse" w:date="2025-02-03T07:16:00Z" w16du:dateUtc="2025-02-03T06:16:00Z">
        <w:r w:rsidR="001A1FE0">
          <w:rPr>
            <w:rFonts w:asciiTheme="majorBidi" w:hAnsiTheme="majorBidi" w:cstheme="majorBidi"/>
            <w:sz w:val="24"/>
            <w:szCs w:val="24"/>
          </w:rPr>
          <w:t>structure</w:t>
        </w:r>
        <w:r w:rsidR="001A1FE0" w:rsidRPr="00B35471">
          <w:rPr>
            <w:rFonts w:asciiTheme="majorBidi" w:hAnsiTheme="majorBidi" w:cstheme="majorBidi"/>
            <w:sz w:val="24"/>
            <w:szCs w:val="24"/>
          </w:rPr>
          <w:t xml:space="preserve"> </w:t>
        </w:r>
      </w:ins>
      <w:r w:rsidRPr="00B35471">
        <w:rPr>
          <w:rFonts w:asciiTheme="majorBidi" w:hAnsiTheme="majorBidi" w:cstheme="majorBidi"/>
          <w:sz w:val="24"/>
          <w:szCs w:val="24"/>
        </w:rPr>
        <w:t xml:space="preserve">the key </w:t>
      </w:r>
      <w:del w:id="179" w:author="Erik Christian Porse" w:date="2025-02-03T07:16:00Z" w16du:dateUtc="2025-02-03T06:16:00Z">
        <w:r w:rsidRPr="00B35471" w:rsidDel="001A1FE0">
          <w:rPr>
            <w:rFonts w:asciiTheme="majorBidi" w:hAnsiTheme="majorBidi" w:cstheme="majorBidi"/>
            <w:sz w:val="24"/>
            <w:szCs w:val="24"/>
          </w:rPr>
          <w:delText>component</w:delText>
        </w:r>
        <w:r w:rsidR="00F1593B" w:rsidDel="001A1FE0">
          <w:rPr>
            <w:rFonts w:asciiTheme="majorBidi" w:hAnsiTheme="majorBidi" w:cstheme="majorBidi"/>
            <w:sz w:val="24"/>
            <w:szCs w:val="24"/>
          </w:rPr>
          <w:delText>s</w:delText>
        </w:r>
      </w:del>
      <w:ins w:id="180" w:author="Erik Christian Porse" w:date="2025-02-03T07:16:00Z" w16du:dateUtc="2025-02-03T06:16:00Z">
        <w:r w:rsidR="001A1FE0">
          <w:rPr>
            <w:rFonts w:asciiTheme="majorBidi" w:hAnsiTheme="majorBidi" w:cstheme="majorBidi"/>
            <w:sz w:val="24"/>
            <w:szCs w:val="24"/>
          </w:rPr>
          <w:t>factors in a hydrologic balance</w:t>
        </w:r>
      </w:ins>
      <w:r w:rsidR="003A6668">
        <w:rPr>
          <w:rFonts w:asciiTheme="majorBidi" w:hAnsiTheme="majorBidi" w:cstheme="majorBidi"/>
          <w:sz w:val="24"/>
          <w:szCs w:val="24"/>
        </w:rPr>
        <w:t>―</w:t>
      </w:r>
      <w:ins w:id="181" w:author="Erik Christian Porse" w:date="2025-02-03T20:17:00Z" w16du:dateUtc="2025-02-03T19:17:00Z">
        <w:r w:rsidR="001B7C4E">
          <w:rPr>
            <w:rFonts w:asciiTheme="majorBidi" w:hAnsiTheme="majorBidi" w:cstheme="majorBidi"/>
            <w:sz w:val="24"/>
            <w:szCs w:val="24"/>
          </w:rPr>
          <w:t xml:space="preserve">including </w:t>
        </w:r>
      </w:ins>
      <w:r w:rsidRPr="00B35471">
        <w:rPr>
          <w:rFonts w:asciiTheme="majorBidi" w:hAnsiTheme="majorBidi" w:cstheme="majorBidi"/>
          <w:sz w:val="24"/>
          <w:szCs w:val="24"/>
        </w:rPr>
        <w:t xml:space="preserve">reservoir inflow, evaporation, current storage, </w:t>
      </w:r>
      <w:del w:id="182" w:author="Erik Christian Porse" w:date="2025-02-03T20:17:00Z" w16du:dateUtc="2025-02-03T19:17:00Z">
        <w:r w:rsidR="00B767B9" w:rsidDel="001B7C4E">
          <w:rPr>
            <w:rFonts w:asciiTheme="majorBidi" w:hAnsiTheme="majorBidi" w:cstheme="majorBidi"/>
            <w:sz w:val="24"/>
            <w:szCs w:val="24"/>
          </w:rPr>
          <w:delText>trigger to prohibit debits</w:delText>
        </w:r>
      </w:del>
      <w:ins w:id="183" w:author="Erik Christian Porse" w:date="2025-02-03T20:17:00Z" w16du:dateUtc="2025-02-03T19:17:00Z">
        <w:r w:rsidR="001B7C4E">
          <w:rPr>
            <w:rFonts w:asciiTheme="majorBidi" w:hAnsiTheme="majorBidi" w:cstheme="majorBidi"/>
            <w:sz w:val="24"/>
            <w:szCs w:val="24"/>
          </w:rPr>
          <w:t>prohibitions on debits</w:t>
        </w:r>
      </w:ins>
      <w:r w:rsidR="00B767B9">
        <w:rPr>
          <w:rFonts w:asciiTheme="majorBidi" w:hAnsiTheme="majorBidi" w:cstheme="majorBidi"/>
          <w:sz w:val="24"/>
          <w:szCs w:val="24"/>
        </w:rPr>
        <w:t>, and</w:t>
      </w:r>
      <w:r w:rsidR="00F1593B">
        <w:rPr>
          <w:rFonts w:asciiTheme="majorBidi" w:hAnsiTheme="majorBidi" w:cstheme="majorBidi"/>
          <w:sz w:val="24"/>
          <w:szCs w:val="24"/>
        </w:rPr>
        <w:t xml:space="preserve"> </w:t>
      </w:r>
      <w:del w:id="184" w:author="Erik Christian Porse" w:date="2025-02-03T20:17:00Z" w16du:dateUtc="2025-02-03T19:17:00Z">
        <w:r w:rsidRPr="00B35471" w:rsidDel="001B7C4E">
          <w:rPr>
            <w:rFonts w:asciiTheme="majorBidi" w:hAnsiTheme="majorBidi" w:cstheme="majorBidi"/>
            <w:sz w:val="24"/>
            <w:szCs w:val="24"/>
          </w:rPr>
          <w:delText xml:space="preserve">protection </w:delText>
        </w:r>
      </w:del>
      <w:ins w:id="185" w:author="Erik Christian Porse" w:date="2025-02-03T20:17:00Z" w16du:dateUtc="2025-02-03T19:17:00Z">
        <w:r w:rsidR="001B7C4E">
          <w:rPr>
            <w:rFonts w:asciiTheme="majorBidi" w:hAnsiTheme="majorBidi" w:cstheme="majorBidi"/>
            <w:sz w:val="24"/>
            <w:szCs w:val="24"/>
          </w:rPr>
          <w:t>protected storage</w:t>
        </w:r>
        <w:r w:rsidR="001B7C4E" w:rsidRPr="00B35471">
          <w:rPr>
            <w:rFonts w:asciiTheme="majorBidi" w:hAnsiTheme="majorBidi" w:cstheme="majorBidi"/>
            <w:sz w:val="24"/>
            <w:szCs w:val="24"/>
          </w:rPr>
          <w:t xml:space="preserve"> </w:t>
        </w:r>
      </w:ins>
      <w:r w:rsidR="003A6668">
        <w:rPr>
          <w:rFonts w:asciiTheme="majorBidi" w:hAnsiTheme="majorBidi" w:cstheme="majorBidi"/>
          <w:sz w:val="24"/>
          <w:szCs w:val="24"/>
        </w:rPr>
        <w:t>volume―</w:t>
      </w:r>
      <w:del w:id="186" w:author="Erik Christian Porse" w:date="2025-02-03T07:16:00Z" w16du:dateUtc="2025-02-03T06:16:00Z">
        <w:r w:rsidR="00AC4216" w:rsidDel="001A1FE0">
          <w:rPr>
            <w:rFonts w:asciiTheme="majorBidi" w:hAnsiTheme="majorBidi" w:cstheme="majorBidi"/>
            <w:sz w:val="24"/>
            <w:szCs w:val="24"/>
          </w:rPr>
          <w:delText xml:space="preserve">of </w:delText>
        </w:r>
      </w:del>
      <w:ins w:id="187" w:author="Erik Christian Porse" w:date="2025-02-03T07:16:00Z" w16du:dateUtc="2025-02-03T06:16:00Z">
        <w:r w:rsidR="001A1FE0">
          <w:rPr>
            <w:rFonts w:asciiTheme="majorBidi" w:hAnsiTheme="majorBidi" w:cstheme="majorBidi"/>
            <w:sz w:val="24"/>
            <w:szCs w:val="24"/>
          </w:rPr>
          <w:t>within</w:t>
        </w:r>
        <w:r w:rsidR="001A1FE0">
          <w:rPr>
            <w:rFonts w:asciiTheme="majorBidi" w:hAnsiTheme="majorBidi" w:cstheme="majorBidi"/>
            <w:sz w:val="24"/>
            <w:szCs w:val="24"/>
          </w:rPr>
          <w:t xml:space="preserve"> </w:t>
        </w:r>
      </w:ins>
      <w:r w:rsidR="00AC4216">
        <w:rPr>
          <w:rFonts w:asciiTheme="majorBidi" w:hAnsiTheme="majorBidi" w:cstheme="majorBidi"/>
          <w:sz w:val="24"/>
          <w:szCs w:val="24"/>
        </w:rPr>
        <w:t xml:space="preserve">a </w:t>
      </w:r>
      <w:del w:id="188" w:author="Erik Christian Porse" w:date="2025-02-03T20:18:00Z" w16du:dateUtc="2025-02-03T19:18:00Z">
        <w:r w:rsidR="00AC4216" w:rsidDel="001B7C4E">
          <w:rPr>
            <w:rFonts w:asciiTheme="majorBidi" w:hAnsiTheme="majorBidi" w:cstheme="majorBidi"/>
            <w:sz w:val="24"/>
            <w:szCs w:val="24"/>
          </w:rPr>
          <w:delText xml:space="preserve">reservoir </w:delText>
        </w:r>
      </w:del>
      <w:r w:rsidR="00AC4216">
        <w:rPr>
          <w:rFonts w:asciiTheme="majorBidi" w:hAnsiTheme="majorBidi" w:cstheme="majorBidi"/>
          <w:sz w:val="24"/>
          <w:szCs w:val="24"/>
        </w:rPr>
        <w:t>water conservation program</w:t>
      </w:r>
      <w:ins w:id="189" w:author="Erik Christian Porse" w:date="2025-02-03T20:18:00Z" w16du:dateUtc="2025-02-03T19:18:00Z">
        <w:r w:rsidR="001B7C4E">
          <w:rPr>
            <w:rFonts w:asciiTheme="majorBidi" w:hAnsiTheme="majorBidi" w:cstheme="majorBidi"/>
            <w:sz w:val="24"/>
            <w:szCs w:val="24"/>
          </w:rPr>
          <w:t xml:space="preserve"> with reservoir storage</w:t>
        </w:r>
      </w:ins>
      <w:r w:rsidRPr="00B35471">
        <w:rPr>
          <w:rFonts w:asciiTheme="majorBidi" w:hAnsiTheme="majorBidi" w:cstheme="majorBidi"/>
          <w:sz w:val="24"/>
          <w:szCs w:val="24"/>
        </w:rPr>
        <w:t xml:space="preserve">. </w:t>
      </w:r>
      <w:del w:id="190" w:author="Erik Christian Porse" w:date="2025-02-03T07:16:00Z" w16du:dateUtc="2025-02-03T06:16:00Z">
        <w:r w:rsidRPr="00B35471" w:rsidDel="001A1FE0">
          <w:rPr>
            <w:rFonts w:asciiTheme="majorBidi" w:hAnsiTheme="majorBidi" w:cstheme="majorBidi"/>
            <w:sz w:val="24"/>
            <w:szCs w:val="24"/>
          </w:rPr>
          <w:delText>Thus</w:delText>
        </w:r>
      </w:del>
      <w:ins w:id="191" w:author="Erik Christian Porse" w:date="2025-02-03T07:16:00Z" w16du:dateUtc="2025-02-03T06:16:00Z">
        <w:r w:rsidR="001A1FE0" w:rsidRPr="00B35471">
          <w:rPr>
            <w:rFonts w:asciiTheme="majorBidi" w:hAnsiTheme="majorBidi" w:cstheme="majorBidi"/>
            <w:sz w:val="24"/>
            <w:szCs w:val="24"/>
          </w:rPr>
          <w:t>Thus,</w:t>
        </w:r>
      </w:ins>
      <w:r w:rsidRPr="00B35471">
        <w:rPr>
          <w:rFonts w:asciiTheme="majorBidi" w:hAnsiTheme="majorBidi" w:cstheme="majorBidi"/>
          <w:sz w:val="24"/>
          <w:szCs w:val="24"/>
        </w:rPr>
        <w:t xml:space="preserve"> there are numerous ways to design a voluntary, uncompensated </w:t>
      </w:r>
      <w:commentRangeStart w:id="192"/>
      <w:r w:rsidRPr="00B35471">
        <w:rPr>
          <w:rFonts w:asciiTheme="majorBidi" w:hAnsiTheme="majorBidi" w:cstheme="majorBidi"/>
          <w:sz w:val="24"/>
          <w:szCs w:val="24"/>
        </w:rPr>
        <w:t>program</w:t>
      </w:r>
      <w:commentRangeEnd w:id="192"/>
      <w:r w:rsidR="001B7C4E">
        <w:rPr>
          <w:rStyle w:val="CommentReference"/>
        </w:rPr>
        <w:commentReference w:id="192"/>
      </w:r>
      <w:r w:rsidRPr="00B35471">
        <w:rPr>
          <w:rFonts w:asciiTheme="majorBidi" w:hAnsiTheme="majorBidi" w:cstheme="majorBidi"/>
          <w:sz w:val="24"/>
          <w:szCs w:val="24"/>
        </w:rPr>
        <w:t xml:space="preserve">.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15F150EC" w:rsidR="00CE199F" w:rsidRDefault="00E47A2C" w:rsidP="00B35471">
      <w:pPr>
        <w:rPr>
          <w:rFonts w:asciiTheme="majorBidi" w:hAnsiTheme="majorBidi" w:cstheme="majorBidi"/>
          <w:sz w:val="24"/>
          <w:szCs w:val="24"/>
        </w:rPr>
      </w:pPr>
      <w:del w:id="193" w:author="Erik Christian Porse" w:date="2025-02-03T07:16:00Z" w16du:dateUtc="2025-02-03T06:16:00Z">
        <w:r w:rsidDel="001A1FE0">
          <w:rPr>
            <w:rFonts w:asciiTheme="majorBidi" w:hAnsiTheme="majorBidi" w:cstheme="majorBidi"/>
            <w:sz w:val="24"/>
            <w:szCs w:val="24"/>
          </w:rPr>
          <w:delText xml:space="preserve">Here </w:delText>
        </w:r>
        <w:r w:rsidR="009D7029" w:rsidDel="001A1FE0">
          <w:rPr>
            <w:rFonts w:asciiTheme="majorBidi" w:hAnsiTheme="majorBidi" w:cstheme="majorBidi"/>
            <w:sz w:val="24"/>
            <w:szCs w:val="24"/>
          </w:rPr>
          <w:delText xml:space="preserve">is </w:delText>
        </w:r>
        <w:r w:rsidDel="001A1FE0">
          <w:rPr>
            <w:rFonts w:asciiTheme="majorBidi" w:hAnsiTheme="majorBidi" w:cstheme="majorBidi"/>
            <w:sz w:val="24"/>
            <w:szCs w:val="24"/>
          </w:rPr>
          <w:delText>another</w:delText>
        </w:r>
        <w:r w:rsidR="009D7029" w:rsidDel="001A1FE0">
          <w:rPr>
            <w:rFonts w:asciiTheme="majorBidi" w:hAnsiTheme="majorBidi" w:cstheme="majorBidi"/>
            <w:sz w:val="24"/>
            <w:szCs w:val="24"/>
          </w:rPr>
          <w:delText xml:space="preserve"> suggestion</w:delText>
        </w:r>
      </w:del>
      <w:ins w:id="194" w:author="Erik Christian Porse" w:date="2025-02-03T07:16:00Z" w16du:dateUtc="2025-02-03T06:16:00Z">
        <w:r w:rsidR="001A1FE0">
          <w:rPr>
            <w:rFonts w:asciiTheme="majorBidi" w:hAnsiTheme="majorBidi" w:cstheme="majorBidi"/>
            <w:sz w:val="24"/>
            <w:szCs w:val="24"/>
          </w:rPr>
          <w:t>We suggest to</w:t>
        </w:r>
      </w:ins>
      <w:del w:id="195" w:author="Erik Christian Porse" w:date="2025-02-03T07:16:00Z" w16du:dateUtc="2025-02-03T06:16:00Z">
        <w:r w:rsidDel="001A1FE0">
          <w:rPr>
            <w:rFonts w:asciiTheme="majorBidi" w:hAnsiTheme="majorBidi" w:cstheme="majorBidi"/>
            <w:sz w:val="24"/>
            <w:szCs w:val="24"/>
          </w:rPr>
          <w:delText>:</w:delText>
        </w:r>
      </w:del>
      <w:r>
        <w:rPr>
          <w:rFonts w:asciiTheme="majorBidi" w:hAnsiTheme="majorBidi" w:cstheme="majorBidi"/>
          <w:sz w:val="24"/>
          <w:szCs w:val="24"/>
        </w:rPr>
        <w:t xml:space="preserve"> </w:t>
      </w:r>
      <w:ins w:id="196" w:author="Erik Christian Porse" w:date="2025-02-03T07:16:00Z" w16du:dateUtc="2025-02-03T06:16:00Z">
        <w:r w:rsidR="001A1FE0">
          <w:rPr>
            <w:rFonts w:asciiTheme="majorBidi" w:hAnsiTheme="majorBidi" w:cstheme="majorBidi"/>
            <w:b/>
            <w:bCs/>
            <w:sz w:val="24"/>
            <w:szCs w:val="24"/>
          </w:rPr>
          <w:t>s</w:t>
        </w:r>
      </w:ins>
      <w:del w:id="197" w:author="Erik Christian Porse" w:date="2025-02-03T07:16:00Z" w16du:dateUtc="2025-02-03T06:16:00Z">
        <w:r w:rsidRPr="00864484" w:rsidDel="001A1FE0">
          <w:rPr>
            <w:rFonts w:asciiTheme="majorBidi" w:hAnsiTheme="majorBidi" w:cstheme="majorBidi"/>
            <w:b/>
            <w:bCs/>
            <w:sz w:val="24"/>
            <w:szCs w:val="24"/>
          </w:rPr>
          <w:delText>S</w:delText>
        </w:r>
      </w:del>
      <w:r w:rsidRPr="00864484">
        <w:rPr>
          <w:rFonts w:asciiTheme="majorBidi" w:hAnsiTheme="majorBidi" w:cstheme="majorBidi"/>
          <w:b/>
          <w:bCs/>
          <w:sz w:val="24"/>
          <w:szCs w:val="24"/>
        </w:rPr>
        <w:t xml:space="preserve">witch from </w:t>
      </w:r>
      <w:ins w:id="198" w:author="Erik Christian Porse" w:date="2025-02-03T18:55:00Z" w16du:dateUtc="2025-02-03T17:55:00Z">
        <w:r w:rsidR="001D4581">
          <w:rPr>
            <w:rFonts w:asciiTheme="majorBidi" w:hAnsiTheme="majorBidi" w:cstheme="majorBidi"/>
            <w:b/>
            <w:bCs/>
            <w:sz w:val="24"/>
            <w:szCs w:val="24"/>
          </w:rPr>
          <w:t xml:space="preserve">the current model of </w:t>
        </w:r>
      </w:ins>
      <w:r w:rsidRPr="00864484">
        <w:rPr>
          <w:rFonts w:asciiTheme="majorBidi" w:hAnsiTheme="majorBidi" w:cstheme="majorBidi"/>
          <w:b/>
          <w:bCs/>
          <w:sz w:val="24"/>
          <w:szCs w:val="24"/>
        </w:rPr>
        <w:t xml:space="preserve">water conservation accounting to water </w:t>
      </w:r>
      <w:del w:id="199" w:author="Erik Christian Porse" w:date="2025-02-03T18:56:00Z" w16du:dateUtc="2025-02-03T17:56:00Z">
        <w:r w:rsidRPr="00864484" w:rsidDel="001D4581">
          <w:rPr>
            <w:rFonts w:asciiTheme="majorBidi" w:hAnsiTheme="majorBidi" w:cstheme="majorBidi"/>
            <w:b/>
            <w:bCs/>
            <w:sz w:val="24"/>
            <w:szCs w:val="24"/>
          </w:rPr>
          <w:delText>accounting</w:delText>
        </w:r>
      </w:del>
      <w:ins w:id="200" w:author="Erik Christian Porse" w:date="2025-02-03T18:56:00Z" w16du:dateUtc="2025-02-03T17:56:00Z">
        <w:r w:rsidR="001D4581">
          <w:rPr>
            <w:rFonts w:asciiTheme="majorBidi" w:hAnsiTheme="majorBidi" w:cstheme="majorBidi"/>
            <w:b/>
            <w:bCs/>
            <w:sz w:val="24"/>
            <w:szCs w:val="24"/>
          </w:rPr>
          <w:t>accounts</w:t>
        </w:r>
      </w:ins>
      <w:r>
        <w:rPr>
          <w:rFonts w:asciiTheme="majorBidi" w:hAnsiTheme="majorBidi" w:cstheme="majorBidi"/>
          <w:b/>
          <w:bCs/>
          <w:sz w:val="24"/>
          <w:szCs w:val="24"/>
        </w:rPr>
        <w:t xml:space="preserve">. </w:t>
      </w:r>
      <w:del w:id="201" w:author="Erik Christian Porse" w:date="2025-02-03T20:19:00Z" w16du:dateUtc="2025-02-03T19:19:00Z">
        <w:r w:rsidDel="001B7C4E">
          <w:rPr>
            <w:rFonts w:asciiTheme="majorBidi" w:hAnsiTheme="majorBidi" w:cstheme="majorBidi"/>
            <w:sz w:val="24"/>
            <w:szCs w:val="24"/>
          </w:rPr>
          <w:delText>This suggestion</w:delText>
        </w:r>
        <w:r w:rsidR="009D7029" w:rsidDel="001B7C4E">
          <w:rPr>
            <w:rFonts w:asciiTheme="majorBidi" w:hAnsiTheme="majorBidi" w:cstheme="majorBidi"/>
            <w:sz w:val="24"/>
            <w:szCs w:val="24"/>
          </w:rPr>
          <w:delText xml:space="preserve"> </w:delText>
        </w:r>
        <w:r w:rsidDel="001B7C4E">
          <w:rPr>
            <w:rFonts w:asciiTheme="majorBidi" w:hAnsiTheme="majorBidi" w:cstheme="majorBidi"/>
            <w:sz w:val="24"/>
            <w:szCs w:val="24"/>
          </w:rPr>
          <w:delText>works on the principles of divide</w:delText>
        </w:r>
      </w:del>
      <w:ins w:id="202" w:author="Erik Christian Porse" w:date="2025-02-03T20:19:00Z" w16du:dateUtc="2025-02-03T19:19:00Z">
        <w:r w:rsidR="001B7C4E">
          <w:rPr>
            <w:rFonts w:asciiTheme="majorBidi" w:hAnsiTheme="majorBidi" w:cstheme="majorBidi"/>
            <w:sz w:val="24"/>
            <w:szCs w:val="24"/>
          </w:rPr>
          <w:t>In each year, basin users would divide</w:t>
        </w:r>
      </w:ins>
      <w:r>
        <w:rPr>
          <w:rFonts w:asciiTheme="majorBidi" w:hAnsiTheme="majorBidi" w:cstheme="majorBidi"/>
          <w:sz w:val="24"/>
          <w:szCs w:val="24"/>
        </w:rPr>
        <w:t xml:space="preserv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w:t>
      </w:r>
      <w:commentRangeStart w:id="203"/>
      <w:r>
        <w:rPr>
          <w:rFonts w:asciiTheme="majorBidi" w:hAnsiTheme="majorBidi" w:cstheme="majorBidi"/>
          <w:sz w:val="24"/>
          <w:szCs w:val="24"/>
        </w:rPr>
        <w:t>inflow</w:t>
      </w:r>
      <w:commentRangeEnd w:id="203"/>
      <w:r w:rsidR="001B7C4E">
        <w:rPr>
          <w:rStyle w:val="CommentReference"/>
        </w:rPr>
        <w:commentReference w:id="203"/>
      </w:r>
      <w:r>
        <w:rPr>
          <w:rFonts w:asciiTheme="majorBidi" w:hAnsiTheme="majorBidi" w:cstheme="majorBidi"/>
          <w:sz w:val="24"/>
          <w:szCs w:val="24"/>
        </w:rPr>
        <w:t xml:space="preserve">, subtract evaporation, and users consume and conserve within their available water (account balance). </w:t>
      </w:r>
      <w:commentRangeStart w:id="204"/>
      <w:r w:rsidR="00762AA7">
        <w:rPr>
          <w:rFonts w:asciiTheme="majorBidi" w:hAnsiTheme="majorBidi" w:cstheme="majorBidi"/>
          <w:sz w:val="24"/>
          <w:szCs w:val="24"/>
        </w:rPr>
        <w:t>Users carry over end-of-year account balances to the next year</w:t>
      </w:r>
      <w:commentRangeEnd w:id="204"/>
      <w:r w:rsidR="001B7C4E">
        <w:rPr>
          <w:rStyle w:val="CommentReference"/>
        </w:rPr>
        <w:commentReference w:id="204"/>
      </w:r>
      <w:r w:rsidR="00762AA7">
        <w:rPr>
          <w:rFonts w:asciiTheme="majorBidi" w:hAnsiTheme="majorBidi" w:cstheme="majorBidi"/>
          <w:sz w:val="24"/>
          <w:szCs w:val="24"/>
        </w:rPr>
        <w:t xml:space="preserve">. </w:t>
      </w:r>
      <w:r>
        <w:rPr>
          <w:rFonts w:asciiTheme="majorBidi" w:hAnsiTheme="majorBidi" w:cstheme="majorBidi"/>
          <w:sz w:val="24"/>
          <w:szCs w:val="24"/>
        </w:rPr>
        <w:t xml:space="preserve">Additionally, </w:t>
      </w:r>
      <w:del w:id="205" w:author="Erik Christian Porse" w:date="2025-02-03T18:56:00Z" w16du:dateUtc="2025-02-03T17:56:00Z">
        <w:r w:rsidDel="001D4581">
          <w:rPr>
            <w:rFonts w:asciiTheme="majorBidi" w:hAnsiTheme="majorBidi" w:cstheme="majorBidi"/>
            <w:sz w:val="24"/>
            <w:szCs w:val="24"/>
          </w:rPr>
          <w:delText xml:space="preserve">Reclamation </w:delText>
        </w:r>
      </w:del>
      <w:ins w:id="206" w:author="Erik Christian Porse" w:date="2025-02-03T18:56:00Z" w16du:dateUtc="2025-02-03T17:56:00Z">
        <w:r w:rsidR="001D4581">
          <w:rPr>
            <w:rFonts w:asciiTheme="majorBidi" w:hAnsiTheme="majorBidi" w:cstheme="majorBidi"/>
            <w:sz w:val="24"/>
            <w:szCs w:val="24"/>
          </w:rPr>
          <w:t>USBR</w:t>
        </w:r>
        <w:r w:rsidR="001D4581">
          <w:rPr>
            <w:rFonts w:asciiTheme="majorBidi" w:hAnsiTheme="majorBidi" w:cstheme="majorBidi"/>
            <w:sz w:val="24"/>
            <w:szCs w:val="24"/>
          </w:rPr>
          <w:t xml:space="preserve"> </w:t>
        </w:r>
      </w:ins>
      <w:r>
        <w:rPr>
          <w:rFonts w:asciiTheme="majorBidi" w:hAnsiTheme="majorBidi" w:cstheme="majorBidi"/>
          <w:sz w:val="24"/>
          <w:szCs w:val="24"/>
        </w:rPr>
        <w:t xml:space="preserve">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Lake Mead active storage </w:t>
      </w:r>
      <w:r w:rsidR="00CB3BA9" w:rsidRPr="00CE199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1B7C4E">
                            <w:pPr>
                              <w:pStyle w:val="ListParagraph"/>
                              <w:numPr>
                                <w:ilvl w:val="0"/>
                                <w:numId w:val="27"/>
                              </w:numPr>
                              <w:ind w:left="270"/>
                              <w:rPr>
                                <w:rFonts w:asciiTheme="majorBidi" w:hAnsiTheme="majorBidi" w:cstheme="majorBidi"/>
                                <w:sz w:val="20"/>
                                <w:szCs w:val="20"/>
                              </w:rPr>
                              <w:pPrChange w:id="207"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1B7C4E">
                            <w:pPr>
                              <w:pStyle w:val="ListParagraph"/>
                              <w:numPr>
                                <w:ilvl w:val="0"/>
                                <w:numId w:val="27"/>
                              </w:numPr>
                              <w:ind w:left="270"/>
                              <w:rPr>
                                <w:rFonts w:asciiTheme="majorBidi" w:hAnsiTheme="majorBidi" w:cstheme="majorBidi"/>
                                <w:sz w:val="20"/>
                                <w:szCs w:val="20"/>
                              </w:rPr>
                              <w:pPrChange w:id="208"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1B7C4E">
                            <w:pPr>
                              <w:pStyle w:val="ListParagraph"/>
                              <w:numPr>
                                <w:ilvl w:val="0"/>
                                <w:numId w:val="27"/>
                              </w:numPr>
                              <w:ind w:left="270"/>
                              <w:rPr>
                                <w:rFonts w:asciiTheme="majorBidi" w:hAnsiTheme="majorBidi" w:cstheme="majorBidi"/>
                                <w:sz w:val="20"/>
                                <w:szCs w:val="20"/>
                              </w:rPr>
                              <w:pPrChange w:id="209"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1B7C4E">
                            <w:pPr>
                              <w:pStyle w:val="ListParagraph"/>
                              <w:numPr>
                                <w:ilvl w:val="0"/>
                                <w:numId w:val="27"/>
                              </w:numPr>
                              <w:ind w:left="270"/>
                              <w:rPr>
                                <w:rFonts w:asciiTheme="majorBidi" w:hAnsiTheme="majorBidi" w:cstheme="majorBidi"/>
                                <w:sz w:val="20"/>
                                <w:szCs w:val="20"/>
                              </w:rPr>
                              <w:pPrChange w:id="210"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1B7C4E">
                            <w:pPr>
                              <w:pStyle w:val="ListParagraph"/>
                              <w:numPr>
                                <w:ilvl w:val="0"/>
                                <w:numId w:val="27"/>
                              </w:numPr>
                              <w:ind w:left="270"/>
                              <w:rPr>
                                <w:rFonts w:asciiTheme="majorBidi" w:hAnsiTheme="majorBidi" w:cstheme="majorBidi"/>
                                <w:sz w:val="20"/>
                                <w:szCs w:val="20"/>
                              </w:rPr>
                              <w:pPrChange w:id="211" w:author="Erik Christian Porse" w:date="2025-02-03T20:22:00Z" w16du:dateUtc="2025-02-03T19:22:00Z">
                                <w:pPr>
                                  <w:pStyle w:val="ListParagraph"/>
                                  <w:numPr>
                                    <w:numId w:val="20"/>
                                  </w:numPr>
                                  <w:ind w:left="360" w:hanging="270"/>
                                </w:pPr>
                              </w:pPrChange>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1B7C4E">
                            <w:pPr>
                              <w:pStyle w:val="ListParagraph"/>
                              <w:numPr>
                                <w:ilvl w:val="0"/>
                                <w:numId w:val="27"/>
                              </w:numPr>
                              <w:ind w:left="270"/>
                              <w:rPr>
                                <w:rFonts w:asciiTheme="majorBidi" w:hAnsiTheme="majorBidi" w:cstheme="majorBidi"/>
                                <w:sz w:val="20"/>
                                <w:szCs w:val="20"/>
                              </w:rPr>
                              <w:pPrChange w:id="212" w:author="Erik Christian Porse" w:date="2025-02-03T20:22:00Z" w16du:dateUtc="2025-02-03T19:22:00Z">
                                <w:pPr>
                                  <w:pStyle w:val="ListParagraph"/>
                                  <w:numPr>
                                    <w:numId w:val="20"/>
                                  </w:numPr>
                                  <w:ind w:left="360" w:hanging="270"/>
                                </w:pPr>
                              </w:pPrChange>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1B7C4E">
                            <w:pPr>
                              <w:pStyle w:val="ListParagraph"/>
                              <w:numPr>
                                <w:ilvl w:val="0"/>
                                <w:numId w:val="27"/>
                              </w:numPr>
                              <w:ind w:left="270"/>
                              <w:rPr>
                                <w:rFonts w:asciiTheme="majorBidi" w:hAnsiTheme="majorBidi" w:cstheme="majorBidi"/>
                                <w:sz w:val="20"/>
                                <w:szCs w:val="20"/>
                              </w:rPr>
                              <w:pPrChange w:id="213"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1B7C4E">
                            <w:pPr>
                              <w:pStyle w:val="ListParagraph"/>
                              <w:numPr>
                                <w:ilvl w:val="0"/>
                                <w:numId w:val="27"/>
                              </w:numPr>
                              <w:ind w:left="270"/>
                              <w:rPr>
                                <w:rFonts w:asciiTheme="majorBidi" w:hAnsiTheme="majorBidi" w:cstheme="majorBidi"/>
                                <w:sz w:val="20"/>
                                <w:szCs w:val="20"/>
                              </w:rPr>
                              <w:pPrChange w:id="214"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1B7C4E">
                            <w:pPr>
                              <w:pStyle w:val="ListParagraph"/>
                              <w:numPr>
                                <w:ilvl w:val="0"/>
                                <w:numId w:val="27"/>
                              </w:numPr>
                              <w:ind w:left="270"/>
                              <w:pPrChange w:id="215"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&#13;&#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1B7C4E">
                      <w:pPr>
                        <w:pStyle w:val="ListParagraph"/>
                        <w:numPr>
                          <w:ilvl w:val="0"/>
                          <w:numId w:val="27"/>
                        </w:numPr>
                        <w:ind w:left="270"/>
                        <w:rPr>
                          <w:rFonts w:asciiTheme="majorBidi" w:hAnsiTheme="majorBidi" w:cstheme="majorBidi"/>
                          <w:sz w:val="20"/>
                          <w:szCs w:val="20"/>
                        </w:rPr>
                        <w:pPrChange w:id="216"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1B7C4E">
                      <w:pPr>
                        <w:pStyle w:val="ListParagraph"/>
                        <w:numPr>
                          <w:ilvl w:val="0"/>
                          <w:numId w:val="27"/>
                        </w:numPr>
                        <w:ind w:left="270"/>
                        <w:rPr>
                          <w:rFonts w:asciiTheme="majorBidi" w:hAnsiTheme="majorBidi" w:cstheme="majorBidi"/>
                          <w:sz w:val="20"/>
                          <w:szCs w:val="20"/>
                        </w:rPr>
                        <w:pPrChange w:id="217"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1B7C4E">
                      <w:pPr>
                        <w:pStyle w:val="ListParagraph"/>
                        <w:numPr>
                          <w:ilvl w:val="0"/>
                          <w:numId w:val="27"/>
                        </w:numPr>
                        <w:ind w:left="270"/>
                        <w:rPr>
                          <w:rFonts w:asciiTheme="majorBidi" w:hAnsiTheme="majorBidi" w:cstheme="majorBidi"/>
                          <w:sz w:val="20"/>
                          <w:szCs w:val="20"/>
                        </w:rPr>
                        <w:pPrChange w:id="218"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1B7C4E">
                      <w:pPr>
                        <w:pStyle w:val="ListParagraph"/>
                        <w:numPr>
                          <w:ilvl w:val="0"/>
                          <w:numId w:val="27"/>
                        </w:numPr>
                        <w:ind w:left="270"/>
                        <w:rPr>
                          <w:rFonts w:asciiTheme="majorBidi" w:hAnsiTheme="majorBidi" w:cstheme="majorBidi"/>
                          <w:sz w:val="20"/>
                          <w:szCs w:val="20"/>
                        </w:rPr>
                        <w:pPrChange w:id="219"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1B7C4E">
                      <w:pPr>
                        <w:pStyle w:val="ListParagraph"/>
                        <w:numPr>
                          <w:ilvl w:val="0"/>
                          <w:numId w:val="27"/>
                        </w:numPr>
                        <w:ind w:left="270"/>
                        <w:rPr>
                          <w:rFonts w:asciiTheme="majorBidi" w:hAnsiTheme="majorBidi" w:cstheme="majorBidi"/>
                          <w:sz w:val="20"/>
                          <w:szCs w:val="20"/>
                        </w:rPr>
                        <w:pPrChange w:id="220" w:author="Erik Christian Porse" w:date="2025-02-03T20:22:00Z" w16du:dateUtc="2025-02-03T19:22:00Z">
                          <w:pPr>
                            <w:pStyle w:val="ListParagraph"/>
                            <w:numPr>
                              <w:numId w:val="20"/>
                            </w:numPr>
                            <w:ind w:left="360" w:hanging="270"/>
                          </w:pPr>
                        </w:pPrChange>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1B7C4E">
                      <w:pPr>
                        <w:pStyle w:val="ListParagraph"/>
                        <w:numPr>
                          <w:ilvl w:val="0"/>
                          <w:numId w:val="27"/>
                        </w:numPr>
                        <w:ind w:left="270"/>
                        <w:rPr>
                          <w:rFonts w:asciiTheme="majorBidi" w:hAnsiTheme="majorBidi" w:cstheme="majorBidi"/>
                          <w:sz w:val="20"/>
                          <w:szCs w:val="20"/>
                        </w:rPr>
                        <w:pPrChange w:id="221" w:author="Erik Christian Porse" w:date="2025-02-03T20:22:00Z" w16du:dateUtc="2025-02-03T19:22:00Z">
                          <w:pPr>
                            <w:pStyle w:val="ListParagraph"/>
                            <w:numPr>
                              <w:numId w:val="20"/>
                            </w:numPr>
                            <w:ind w:left="360" w:hanging="270"/>
                          </w:pPr>
                        </w:pPrChange>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1B7C4E">
                      <w:pPr>
                        <w:pStyle w:val="ListParagraph"/>
                        <w:numPr>
                          <w:ilvl w:val="0"/>
                          <w:numId w:val="27"/>
                        </w:numPr>
                        <w:ind w:left="270"/>
                        <w:rPr>
                          <w:rFonts w:asciiTheme="majorBidi" w:hAnsiTheme="majorBidi" w:cstheme="majorBidi"/>
                          <w:sz w:val="20"/>
                          <w:szCs w:val="20"/>
                        </w:rPr>
                        <w:pPrChange w:id="222"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1B7C4E">
                      <w:pPr>
                        <w:pStyle w:val="ListParagraph"/>
                        <w:numPr>
                          <w:ilvl w:val="0"/>
                          <w:numId w:val="27"/>
                        </w:numPr>
                        <w:ind w:left="270"/>
                        <w:rPr>
                          <w:rFonts w:asciiTheme="majorBidi" w:hAnsiTheme="majorBidi" w:cstheme="majorBidi"/>
                          <w:sz w:val="20"/>
                          <w:szCs w:val="20"/>
                        </w:rPr>
                        <w:pPrChange w:id="223"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1B7C4E">
                      <w:pPr>
                        <w:pStyle w:val="ListParagraph"/>
                        <w:numPr>
                          <w:ilvl w:val="0"/>
                          <w:numId w:val="27"/>
                        </w:numPr>
                        <w:ind w:left="270"/>
                        <w:pPrChange w:id="224" w:author="Erik Christian Porse" w:date="2025-02-03T20:22:00Z" w16du:dateUtc="2025-02-03T19:22:00Z">
                          <w:pPr>
                            <w:pStyle w:val="ListParagraph"/>
                            <w:numPr>
                              <w:numId w:val="20"/>
                            </w:numPr>
                            <w:ind w:left="360" w:hanging="270"/>
                          </w:pPr>
                        </w:pPrChange>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w:t>
      </w:r>
      <w:ins w:id="225" w:author="Erik Christian Porse" w:date="2025-02-03T20:22:00Z" w16du:dateUtc="2025-02-03T19:22:00Z">
        <w:r w:rsidR="001B7C4E">
          <w:rPr>
            <w:rFonts w:asciiTheme="majorBidi" w:hAnsiTheme="majorBidi" w:cstheme="majorBidi"/>
            <w:sz w:val="24"/>
            <w:szCs w:val="24"/>
          </w:rPr>
          <w:t xml:space="preserve">proposed </w:t>
        </w:r>
      </w:ins>
      <w:r w:rsidR="00CE199F" w:rsidRPr="00864484">
        <w:rPr>
          <w:rFonts w:asciiTheme="majorBidi" w:hAnsiTheme="majorBidi" w:cstheme="majorBidi"/>
          <w:sz w:val="24"/>
          <w:szCs w:val="24"/>
        </w:rPr>
        <w:t xml:space="preserve">accounting </w:t>
      </w:r>
      <w:ins w:id="226" w:author="Erik Christian Porse" w:date="2025-02-03T20:22:00Z" w16du:dateUtc="2025-02-03T19:22:00Z">
        <w:r w:rsidR="001B7C4E">
          <w:rPr>
            <w:rFonts w:asciiTheme="majorBidi" w:hAnsiTheme="majorBidi" w:cstheme="majorBidi"/>
            <w:sz w:val="24"/>
            <w:szCs w:val="24"/>
          </w:rPr>
          <w:t xml:space="preserve">procedure </w:t>
        </w:r>
      </w:ins>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w:t>
      </w:r>
      <w:commentRangeStart w:id="227"/>
      <w:r w:rsidR="00CE199F">
        <w:rPr>
          <w:rFonts w:asciiTheme="majorBidi" w:hAnsiTheme="majorBidi" w:cstheme="majorBidi"/>
          <w:sz w:val="24"/>
          <w:szCs w:val="24"/>
        </w:rPr>
        <w:t xml:space="preserve">steps </w:t>
      </w:r>
      <w:commentRangeEnd w:id="227"/>
      <w:r w:rsidR="001B7C4E">
        <w:rPr>
          <w:rStyle w:val="CommentReference"/>
        </w:rPr>
        <w:commentReference w:id="227"/>
      </w:r>
      <w:r w:rsidR="00CE199F">
        <w:rPr>
          <w:rFonts w:asciiTheme="majorBidi" w:hAnsiTheme="majorBidi" w:cstheme="majorBidi"/>
          <w:sz w:val="24"/>
          <w:szCs w:val="24"/>
        </w:rPr>
        <w:t>(Box 2)</w:t>
      </w:r>
      <w:r w:rsidR="00CE199F" w:rsidRPr="00864484">
        <w:rPr>
          <w:rFonts w:asciiTheme="majorBidi" w:hAnsiTheme="majorBidi" w:cstheme="majorBidi"/>
          <w:sz w:val="24"/>
          <w:szCs w:val="24"/>
        </w:rPr>
        <w:t>.</w:t>
      </w:r>
    </w:p>
    <w:p w14:paraId="688751E4" w14:textId="7F2F0E3E" w:rsidR="00CE199F" w:rsidRPr="00CE199F" w:rsidRDefault="00C40EC8" w:rsidP="00B35471">
      <w:r>
        <w:rPr>
          <w:rFonts w:asciiTheme="majorBidi" w:hAnsiTheme="majorBidi" w:cstheme="majorBidi"/>
          <w:sz w:val="24"/>
          <w:szCs w:val="24"/>
        </w:rPr>
        <w:lastRenderedPageBreak/>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del w:id="228" w:author="Erik Christian Porse" w:date="2025-02-03T18:54:00Z" w16du:dateUtc="2025-02-03T17:54:00Z">
        <w:r w:rsidR="00762AA7" w:rsidRPr="00CE199F" w:rsidDel="001D4581">
          <w:rPr>
            <w:rFonts w:asciiTheme="majorBidi" w:hAnsiTheme="majorBidi" w:cstheme="majorBidi"/>
            <w:b/>
            <w:bCs/>
            <w:sz w:val="24"/>
            <w:szCs w:val="24"/>
          </w:rPr>
          <w:delText>all</w:delText>
        </w:r>
        <w:r w:rsidR="00762AA7" w:rsidDel="001D4581">
          <w:rPr>
            <w:rFonts w:asciiTheme="majorBidi" w:hAnsiTheme="majorBidi" w:cstheme="majorBidi"/>
            <w:sz w:val="24"/>
            <w:szCs w:val="24"/>
          </w:rPr>
          <w:delText xml:space="preserve"> of</w:delText>
        </w:r>
      </w:del>
      <w:ins w:id="229" w:author="Erik Christian Porse" w:date="2025-02-03T18:54:00Z" w16du:dateUtc="2025-02-03T17:54:00Z">
        <w:r w:rsidR="001D4581" w:rsidRPr="00CE199F">
          <w:rPr>
            <w:rFonts w:asciiTheme="majorBidi" w:hAnsiTheme="majorBidi" w:cstheme="majorBidi"/>
            <w:b/>
            <w:bCs/>
            <w:sz w:val="24"/>
            <w:szCs w:val="24"/>
          </w:rPr>
          <w:t>all</w:t>
        </w:r>
      </w:ins>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and account balances must always stay zero or positive</w:t>
      </w:r>
      <w:r w:rsidR="00762AA7" w:rsidRPr="00864484">
        <w:rPr>
          <w:rFonts w:asciiTheme="majorBidi" w:hAnsiTheme="majorBidi" w:cstheme="majorBidi"/>
          <w:sz w:val="24"/>
          <w:szCs w:val="24"/>
        </w:rPr>
        <w:t xml:space="preserve">. </w:t>
      </w:r>
      <w:del w:id="230" w:author="Erik Christian Porse" w:date="2025-02-03T20:24:00Z" w16du:dateUtc="2025-02-03T19:24:00Z">
        <w:r w:rsidR="00CE199F" w:rsidDel="001B7C4E">
          <w:rPr>
            <w:rFonts w:asciiTheme="majorBidi" w:hAnsiTheme="majorBidi" w:cstheme="majorBidi"/>
            <w:sz w:val="24"/>
            <w:szCs w:val="24"/>
          </w:rPr>
          <w:delText xml:space="preserve">In </w:delText>
        </w:r>
      </w:del>
      <w:ins w:id="231" w:author="Erik Christian Porse" w:date="2025-02-03T20:24:00Z" w16du:dateUtc="2025-02-03T19:24:00Z">
        <w:r w:rsidR="001B7C4E">
          <w:rPr>
            <w:rFonts w:asciiTheme="majorBidi" w:hAnsiTheme="majorBidi" w:cstheme="majorBidi"/>
            <w:sz w:val="24"/>
            <w:szCs w:val="24"/>
          </w:rPr>
          <w:t>With</w:t>
        </w:r>
        <w:r w:rsidR="001B7C4E">
          <w:rPr>
            <w:rFonts w:asciiTheme="majorBidi" w:hAnsiTheme="majorBidi" w:cstheme="majorBidi"/>
            <w:sz w:val="24"/>
            <w:szCs w:val="24"/>
          </w:rPr>
          <w:t xml:space="preserve"> </w:t>
        </w:r>
      </w:ins>
      <w:r w:rsidR="00762AA7">
        <w:rPr>
          <w:rFonts w:asciiTheme="majorBidi" w:hAnsiTheme="majorBidi" w:cstheme="majorBidi"/>
          <w:sz w:val="24"/>
          <w:szCs w:val="24"/>
        </w:rPr>
        <w:t xml:space="preserve">water </w:t>
      </w:r>
      <w:del w:id="232" w:author="Erik Christian Porse" w:date="2025-02-03T20:23:00Z" w16du:dateUtc="2025-02-03T19:23:00Z">
        <w:r w:rsidR="00762AA7" w:rsidDel="001B7C4E">
          <w:rPr>
            <w:rFonts w:asciiTheme="majorBidi" w:hAnsiTheme="majorBidi" w:cstheme="majorBidi"/>
            <w:sz w:val="24"/>
            <w:szCs w:val="24"/>
          </w:rPr>
          <w:delText>accounting</w:delText>
        </w:r>
      </w:del>
      <w:ins w:id="233" w:author="Erik Christian Porse" w:date="2025-02-03T20:23:00Z" w16du:dateUtc="2025-02-03T19:23:00Z">
        <w:r w:rsidR="001B7C4E">
          <w:rPr>
            <w:rFonts w:asciiTheme="majorBidi" w:hAnsiTheme="majorBidi" w:cstheme="majorBidi"/>
            <w:sz w:val="24"/>
            <w:szCs w:val="24"/>
          </w:rPr>
          <w:t>accounts</w:t>
        </w:r>
      </w:ins>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del w:id="234" w:author="Erik Christian Porse" w:date="2025-02-03T20:24:00Z" w16du:dateUtc="2025-02-03T19:24:00Z">
        <w:r w:rsidR="00844938" w:rsidDel="001B7C4E">
          <w:rPr>
            <w:rFonts w:asciiTheme="majorBidi" w:hAnsiTheme="majorBidi" w:cstheme="majorBidi"/>
            <w:sz w:val="24"/>
            <w:szCs w:val="24"/>
          </w:rPr>
          <w:delText xml:space="preserve">In </w:delText>
        </w:r>
      </w:del>
      <w:ins w:id="235" w:author="Erik Christian Porse" w:date="2025-02-03T20:24:00Z" w16du:dateUtc="2025-02-03T19:24:00Z">
        <w:r w:rsidR="001B7C4E">
          <w:rPr>
            <w:rFonts w:asciiTheme="majorBidi" w:hAnsiTheme="majorBidi" w:cstheme="majorBidi"/>
            <w:sz w:val="24"/>
            <w:szCs w:val="24"/>
          </w:rPr>
          <w:t>With</w:t>
        </w:r>
        <w:r w:rsidR="001B7C4E">
          <w:rPr>
            <w:rFonts w:asciiTheme="majorBidi" w:hAnsiTheme="majorBidi" w:cstheme="majorBidi"/>
            <w:sz w:val="24"/>
            <w:szCs w:val="24"/>
          </w:rPr>
          <w:t xml:space="preserve"> </w:t>
        </w:r>
      </w:ins>
      <w:r w:rsidR="00844938">
        <w:rPr>
          <w:rFonts w:asciiTheme="majorBidi" w:hAnsiTheme="majorBidi" w:cstheme="majorBidi"/>
          <w:sz w:val="24"/>
          <w:szCs w:val="24"/>
        </w:rPr>
        <w:t xml:space="preserve">water </w:t>
      </w:r>
      <w:del w:id="236" w:author="Erik Christian Porse" w:date="2025-02-03T20:23:00Z" w16du:dateUtc="2025-02-03T19:23:00Z">
        <w:r w:rsidR="00844938" w:rsidDel="001B7C4E">
          <w:rPr>
            <w:rFonts w:asciiTheme="majorBidi" w:hAnsiTheme="majorBidi" w:cstheme="majorBidi"/>
            <w:sz w:val="24"/>
            <w:szCs w:val="24"/>
          </w:rPr>
          <w:delText>accounting</w:delText>
        </w:r>
      </w:del>
      <w:ins w:id="237" w:author="Erik Christian Porse" w:date="2025-02-03T20:23:00Z" w16du:dateUtc="2025-02-03T19:23:00Z">
        <w:r w:rsidR="001B7C4E">
          <w:rPr>
            <w:rFonts w:asciiTheme="majorBidi" w:hAnsiTheme="majorBidi" w:cstheme="majorBidi"/>
            <w:sz w:val="24"/>
            <w:szCs w:val="24"/>
          </w:rPr>
          <w:t>account</w:t>
        </w:r>
      </w:ins>
      <w:r w:rsidR="00844938">
        <w:rPr>
          <w:rFonts w:asciiTheme="majorBidi" w:hAnsiTheme="majorBidi" w:cstheme="majorBidi"/>
          <w:sz w:val="24"/>
          <w:szCs w:val="24"/>
        </w:rPr>
        <w:t xml:space="preserve">,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67CFB623" w14:textId="42C64ED1" w:rsidR="00B35471" w:rsidRPr="00B35471" w:rsidRDefault="00762AA7" w:rsidP="0092122A">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w:t>
      </w:r>
      <w:del w:id="238" w:author="Erik Christian Porse" w:date="2025-02-03T20:24:00Z" w16du:dateUtc="2025-02-03T19:24:00Z">
        <w:r w:rsidRPr="00864484" w:rsidDel="001B7C4E">
          <w:rPr>
            <w:rFonts w:asciiTheme="majorBidi" w:hAnsiTheme="majorBidi" w:cstheme="majorBidi"/>
            <w:sz w:val="24"/>
            <w:szCs w:val="24"/>
          </w:rPr>
          <w:delText>accounting leverages</w:delText>
        </w:r>
      </w:del>
      <w:ins w:id="239" w:author="Erik Christian Porse" w:date="2025-02-03T20:24:00Z" w16du:dateUtc="2025-02-03T19:24:00Z">
        <w:r w:rsidR="001B7C4E">
          <w:rPr>
            <w:rFonts w:asciiTheme="majorBidi" w:hAnsiTheme="majorBidi" w:cstheme="majorBidi"/>
            <w:sz w:val="24"/>
            <w:szCs w:val="24"/>
          </w:rPr>
          <w:t>accounts leverage</w:t>
        </w:r>
      </w:ins>
      <w:r w:rsidRPr="00864484">
        <w:rPr>
          <w:rFonts w:asciiTheme="majorBidi" w:hAnsiTheme="majorBidi" w:cstheme="majorBidi"/>
          <w:sz w:val="24"/>
          <w:szCs w:val="24"/>
        </w:rPr>
        <w:t xml:space="preserve">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663D4780" w:rsidR="00B35471" w:rsidRDefault="00B35471" w:rsidP="00844938">
      <w:pPr>
        <w:rPr>
          <w:rFonts w:asciiTheme="majorBidi" w:hAnsiTheme="majorBidi" w:cstheme="majorBidi"/>
          <w:sz w:val="24"/>
          <w:szCs w:val="24"/>
        </w:rPr>
      </w:pPr>
      <w:del w:id="240" w:author="Erik Christian Porse" w:date="2025-02-03T20:48:00Z" w16du:dateUtc="2025-02-03T19:48:00Z">
        <w:r w:rsidRPr="00B35471" w:rsidDel="00E6611B">
          <w:rPr>
            <w:rFonts w:asciiTheme="majorBidi" w:hAnsiTheme="majorBidi" w:cstheme="majorBidi"/>
            <w:sz w:val="24"/>
            <w:szCs w:val="24"/>
          </w:rPr>
          <w:delText xml:space="preserve">The </w:delText>
        </w:r>
      </w:del>
      <w:r w:rsidRPr="00B35471">
        <w:rPr>
          <w:rFonts w:asciiTheme="majorBidi" w:hAnsiTheme="majorBidi" w:cstheme="majorBidi"/>
          <w:sz w:val="24"/>
          <w:szCs w:val="24"/>
        </w:rPr>
        <w:t xml:space="preserve">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and low inflow conditions</w:t>
      </w:r>
      <w:ins w:id="241" w:author="Erik Christian Porse" w:date="2025-02-03T20:49:00Z" w16du:dateUtc="2025-02-03T19:49:00Z">
        <w:r w:rsidR="00E6611B">
          <w:rPr>
            <w:rFonts w:asciiTheme="majorBidi" w:hAnsiTheme="majorBidi" w:cstheme="majorBidi"/>
            <w:sz w:val="24"/>
            <w:szCs w:val="24"/>
          </w:rPr>
          <w:t>,</w:t>
        </w:r>
      </w:ins>
      <w:r w:rsidR="00844938">
        <w:rPr>
          <w:rFonts w:asciiTheme="majorBidi" w:hAnsiTheme="majorBidi" w:cstheme="majorBidi"/>
          <w:sz w:val="24"/>
          <w:szCs w:val="24"/>
        </w:rPr>
        <w:t xml:space="preserve"> </w:t>
      </w:r>
      <w:r w:rsidR="006348F8">
        <w:rPr>
          <w:rFonts w:asciiTheme="majorBidi" w:hAnsiTheme="majorBidi" w:cstheme="majorBidi"/>
          <w:sz w:val="24"/>
          <w:szCs w:val="24"/>
        </w:rPr>
        <w:t>because</w:t>
      </w:r>
      <w:ins w:id="242" w:author="Erik Christian Porse" w:date="2025-02-03T20:50:00Z" w16du:dateUtc="2025-02-03T19:50:00Z">
        <w:r w:rsidR="00E6611B">
          <w:rPr>
            <w:rFonts w:asciiTheme="majorBidi" w:hAnsiTheme="majorBidi" w:cstheme="majorBidi"/>
            <w:sz w:val="24"/>
            <w:szCs w:val="24"/>
          </w:rPr>
          <w:t xml:space="preserve"> it allows for some decoupling of Lake Powell and Lake Mead ope</w:t>
        </w:r>
      </w:ins>
      <w:ins w:id="243" w:author="Erik Christian Porse" w:date="2025-02-03T20:51:00Z" w16du:dateUtc="2025-02-03T19:51:00Z">
        <w:r w:rsidR="00E6611B">
          <w:rPr>
            <w:rFonts w:asciiTheme="majorBidi" w:hAnsiTheme="majorBidi" w:cstheme="majorBidi"/>
            <w:sz w:val="24"/>
            <w:szCs w:val="24"/>
          </w:rPr>
          <w:t xml:space="preserve">rations that introduce operational </w:t>
        </w:r>
        <w:commentRangeStart w:id="244"/>
        <w:r w:rsidR="00E6611B">
          <w:rPr>
            <w:rFonts w:asciiTheme="majorBidi" w:hAnsiTheme="majorBidi" w:cstheme="majorBidi"/>
            <w:sz w:val="24"/>
            <w:szCs w:val="24"/>
          </w:rPr>
          <w:t>flexibility</w:t>
        </w:r>
        <w:commentRangeEnd w:id="244"/>
        <w:r w:rsidR="00E6611B">
          <w:rPr>
            <w:rStyle w:val="CommentReference"/>
          </w:rPr>
          <w:commentReference w:id="244"/>
        </w:r>
        <w:r w:rsidR="00E6611B">
          <w:rPr>
            <w:rFonts w:asciiTheme="majorBidi" w:hAnsiTheme="majorBidi" w:cstheme="majorBidi"/>
            <w:sz w:val="24"/>
            <w:szCs w:val="24"/>
          </w:rPr>
          <w:t>.</w:t>
        </w:r>
      </w:ins>
      <w:del w:id="245" w:author="Erik Christian Porse" w:date="2025-02-03T20:51:00Z" w16du:dateUtc="2025-02-03T19:51:00Z">
        <w:r w:rsidR="006348F8" w:rsidDel="00E6611B">
          <w:rPr>
            <w:rFonts w:asciiTheme="majorBidi" w:hAnsiTheme="majorBidi" w:cstheme="majorBidi"/>
            <w:sz w:val="24"/>
            <w:szCs w:val="24"/>
          </w:rPr>
          <w:delText xml:space="preserve"> the</w:delText>
        </w:r>
        <w:r w:rsidR="00664475" w:rsidDel="00E6611B">
          <w:rPr>
            <w:rFonts w:asciiTheme="majorBidi" w:hAnsiTheme="majorBidi" w:cstheme="majorBidi"/>
            <w:sz w:val="24"/>
            <w:szCs w:val="24"/>
          </w:rPr>
          <w:delText xml:space="preserve">re is no mandatory </w:delText>
        </w:r>
        <w:r w:rsidR="009D4FE1" w:rsidDel="00E6611B">
          <w:rPr>
            <w:rFonts w:asciiTheme="majorBidi" w:hAnsiTheme="majorBidi" w:cstheme="majorBidi"/>
            <w:sz w:val="24"/>
            <w:szCs w:val="24"/>
          </w:rPr>
          <w:delText xml:space="preserve">Lower Basin </w:delText>
        </w:r>
        <w:r w:rsidR="00664475" w:rsidDel="00E6611B">
          <w:rPr>
            <w:rFonts w:asciiTheme="majorBidi" w:hAnsiTheme="majorBidi" w:cstheme="majorBidi"/>
            <w:sz w:val="24"/>
            <w:szCs w:val="24"/>
          </w:rPr>
          <w:delText>water conservation</w:delText>
        </w:r>
        <w:r w:rsidR="006348F8" w:rsidDel="00E6611B">
          <w:rPr>
            <w:rFonts w:asciiTheme="majorBidi" w:hAnsiTheme="majorBidi" w:cstheme="majorBidi"/>
            <w:sz w:val="24"/>
            <w:szCs w:val="24"/>
          </w:rPr>
          <w:delText xml:space="preserve"> </w:delText>
        </w:r>
        <w:r w:rsidR="00664475" w:rsidDel="00E6611B">
          <w:rPr>
            <w:rFonts w:asciiTheme="majorBidi" w:hAnsiTheme="majorBidi" w:cstheme="majorBidi"/>
            <w:sz w:val="24"/>
            <w:szCs w:val="24"/>
          </w:rPr>
          <w:delText>(tied to declining Lake Mead or system storage)</w:delText>
        </w:r>
      </w:del>
      <w:r w:rsidR="00664475">
        <w:rPr>
          <w:rFonts w:asciiTheme="majorBidi" w:hAnsiTheme="majorBidi" w:cstheme="majorBidi"/>
          <w:sz w:val="24"/>
          <w:szCs w:val="24"/>
        </w:rPr>
        <w:t xml:space="preserve">. </w:t>
      </w:r>
      <w:del w:id="246" w:author="Erik Christian Porse" w:date="2025-02-03T20:51:00Z" w16du:dateUtc="2025-02-03T19:51:00Z">
        <w:r w:rsidR="0092122A" w:rsidDel="00E6611B">
          <w:rPr>
            <w:rFonts w:asciiTheme="majorBidi" w:hAnsiTheme="majorBidi" w:cstheme="majorBidi"/>
            <w:sz w:val="24"/>
            <w:szCs w:val="24"/>
          </w:rPr>
          <w:delText>Rather</w:delText>
        </w:r>
      </w:del>
      <w:ins w:id="247" w:author="Erik Christian Porse" w:date="2025-02-03T20:51:00Z" w16du:dateUtc="2025-02-03T19:51:00Z">
        <w:r w:rsidR="00E6611B">
          <w:rPr>
            <w:rFonts w:asciiTheme="majorBidi" w:hAnsiTheme="majorBidi" w:cstheme="majorBidi"/>
            <w:sz w:val="24"/>
            <w:szCs w:val="24"/>
          </w:rPr>
          <w:t>Instead</w:t>
        </w:r>
      </w:ins>
      <w:r w:rsidR="0092122A">
        <w:rPr>
          <w:rFonts w:asciiTheme="majorBidi" w:hAnsiTheme="majorBidi" w:cstheme="majorBidi"/>
          <w:sz w:val="24"/>
          <w:szCs w:val="24"/>
        </w:rPr>
        <w:t xml:space="preserve">,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del w:id="248" w:author="Erik Christian Porse" w:date="2025-02-03T20:51:00Z" w16du:dateUtc="2025-02-03T19:51:00Z">
        <w:r w:rsidR="009C194E" w:rsidDel="00E6611B">
          <w:rPr>
            <w:rFonts w:asciiTheme="majorBidi" w:hAnsiTheme="majorBidi" w:cstheme="majorBidi"/>
            <w:sz w:val="24"/>
            <w:szCs w:val="24"/>
          </w:rPr>
          <w:delText xml:space="preserve">Lower Basin users may differ in their beliefs about </w:delText>
        </w:r>
        <w:r w:rsidR="009C194E" w:rsidDel="00E6611B">
          <w:rPr>
            <w:rFonts w:asciiTheme="majorBidi" w:hAnsiTheme="majorBidi" w:cstheme="majorBidi"/>
            <w:i/>
            <w:iCs/>
            <w:sz w:val="24"/>
            <w:szCs w:val="24"/>
          </w:rPr>
          <w:delText xml:space="preserve">when </w:delText>
        </w:r>
        <w:r w:rsidR="009C194E" w:rsidDel="00E6611B">
          <w:rPr>
            <w:rFonts w:asciiTheme="majorBidi" w:hAnsiTheme="majorBidi" w:cstheme="majorBidi"/>
            <w:sz w:val="24"/>
            <w:szCs w:val="24"/>
          </w:rPr>
          <w:delText>Lake Powell storage will become available</w:delText>
        </w:r>
        <w:r w:rsidR="0092122A" w:rsidDel="00E6611B">
          <w:rPr>
            <w:rFonts w:asciiTheme="majorBidi" w:hAnsiTheme="majorBidi" w:cstheme="majorBidi"/>
            <w:sz w:val="24"/>
            <w:szCs w:val="24"/>
          </w:rPr>
          <w:delText xml:space="preserve"> or </w:delText>
        </w:r>
        <w:r w:rsidR="0092122A" w:rsidRPr="00906298" w:rsidDel="00E6611B">
          <w:rPr>
            <w:rFonts w:asciiTheme="majorBidi" w:hAnsiTheme="majorBidi" w:cstheme="majorBidi"/>
            <w:i/>
            <w:iCs/>
            <w:sz w:val="24"/>
            <w:szCs w:val="24"/>
          </w:rPr>
          <w:delText>how</w:delText>
        </w:r>
        <w:r w:rsidR="0092122A" w:rsidDel="00E6611B">
          <w:rPr>
            <w:rFonts w:asciiTheme="majorBidi" w:hAnsiTheme="majorBidi" w:cstheme="majorBidi"/>
            <w:sz w:val="24"/>
            <w:szCs w:val="24"/>
          </w:rPr>
          <w:delText xml:space="preserve"> to manage the risk</w:delText>
        </w:r>
        <w:r w:rsidR="009C194E" w:rsidDel="00E6611B">
          <w:rPr>
            <w:rFonts w:asciiTheme="majorBidi" w:hAnsiTheme="majorBidi" w:cstheme="majorBidi"/>
            <w:sz w:val="24"/>
            <w:szCs w:val="24"/>
          </w:rPr>
          <w:delText xml:space="preserve">. </w:delText>
        </w:r>
      </w:del>
      <w:ins w:id="249" w:author="Erik Christian Porse" w:date="2025-02-03T20:51:00Z" w16du:dateUtc="2025-02-03T19:51:00Z">
        <w:r w:rsidR="00E6611B">
          <w:rPr>
            <w:rFonts w:asciiTheme="majorBidi" w:hAnsiTheme="majorBidi" w:cstheme="majorBidi"/>
            <w:sz w:val="24"/>
            <w:szCs w:val="24"/>
          </w:rPr>
          <w:t xml:space="preserve">This introduces more </w:t>
        </w:r>
      </w:ins>
      <w:ins w:id="250" w:author="Erik Christian Porse" w:date="2025-02-03T20:52:00Z" w16du:dateUtc="2025-02-03T19:52:00Z">
        <w:r w:rsidR="00E6611B">
          <w:rPr>
            <w:rFonts w:asciiTheme="majorBidi" w:hAnsiTheme="majorBidi" w:cstheme="majorBidi"/>
            <w:sz w:val="24"/>
            <w:szCs w:val="24"/>
          </w:rPr>
          <w:t xml:space="preserve">certainty to operations. </w:t>
        </w:r>
      </w:ins>
      <w:del w:id="251" w:author="Erik Christian Porse" w:date="2025-02-03T20:52:00Z" w16du:dateUtc="2025-02-03T19:52:00Z">
        <w:r w:rsidR="00432003" w:rsidDel="00E6611B">
          <w:rPr>
            <w:rFonts w:asciiTheme="majorBidi" w:hAnsiTheme="majorBidi" w:cstheme="majorBidi"/>
            <w:sz w:val="24"/>
            <w:szCs w:val="24"/>
          </w:rPr>
          <w:delText>Lake Mead water accounting</w:delText>
        </w:r>
      </w:del>
      <w:ins w:id="252" w:author="Erik Christian Porse" w:date="2025-02-03T20:52:00Z" w16du:dateUtc="2025-02-03T19:52:00Z">
        <w:r w:rsidR="00E6611B">
          <w:rPr>
            <w:rFonts w:asciiTheme="majorBidi" w:hAnsiTheme="majorBidi" w:cstheme="majorBidi"/>
            <w:sz w:val="24"/>
            <w:szCs w:val="24"/>
          </w:rPr>
          <w:t>Water accounts for Lake Mead diverters</w:t>
        </w:r>
      </w:ins>
      <w:r w:rsidR="00432003">
        <w:rPr>
          <w:rFonts w:asciiTheme="majorBidi" w:hAnsiTheme="majorBidi" w:cstheme="majorBidi"/>
          <w:sz w:val="24"/>
          <w:szCs w:val="24"/>
        </w:rPr>
        <w:t xml:space="preserve"> </w:t>
      </w:r>
      <w:del w:id="253" w:author="Erik Christian Porse" w:date="2025-02-03T20:52:00Z" w16du:dateUtc="2025-02-03T19:52:00Z">
        <w:r w:rsidR="00432003" w:rsidDel="00E6611B">
          <w:rPr>
            <w:rFonts w:asciiTheme="majorBidi" w:hAnsiTheme="majorBidi" w:cstheme="majorBidi"/>
            <w:sz w:val="24"/>
            <w:szCs w:val="24"/>
          </w:rPr>
          <w:delText xml:space="preserve">allows </w:delText>
        </w:r>
      </w:del>
      <w:ins w:id="254" w:author="Erik Christian Porse" w:date="2025-02-03T20:52:00Z" w16du:dateUtc="2025-02-03T19:52:00Z">
        <w:r w:rsidR="00E6611B">
          <w:rPr>
            <w:rFonts w:asciiTheme="majorBidi" w:hAnsiTheme="majorBidi" w:cstheme="majorBidi"/>
            <w:sz w:val="24"/>
            <w:szCs w:val="24"/>
          </w:rPr>
          <w:t>allow</w:t>
        </w:r>
        <w:r w:rsidR="00E6611B">
          <w:rPr>
            <w:rFonts w:asciiTheme="majorBidi" w:hAnsiTheme="majorBidi" w:cstheme="majorBidi"/>
            <w:sz w:val="24"/>
            <w:szCs w:val="24"/>
          </w:rPr>
          <w:t xml:space="preserve"> </w:t>
        </w:r>
      </w:ins>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 xml:space="preserve">their available water. </w:t>
      </w:r>
      <w:r w:rsidR="00906298">
        <w:rPr>
          <w:rFonts w:asciiTheme="majorBidi" w:hAnsiTheme="majorBidi" w:cstheme="majorBidi"/>
          <w:sz w:val="24"/>
          <w:szCs w:val="24"/>
        </w:rPr>
        <w:t xml:space="preserve">Thus, </w:t>
      </w:r>
      <w:r w:rsidR="00432003">
        <w:rPr>
          <w:rFonts w:asciiTheme="majorBidi" w:hAnsiTheme="majorBidi" w:cstheme="majorBidi"/>
          <w:sz w:val="24"/>
          <w:szCs w:val="24"/>
        </w:rPr>
        <w:t>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v</w:t>
      </w:r>
      <w:r w:rsidR="00432003" w:rsidRPr="00432003">
        <w:rPr>
          <w:rFonts w:asciiTheme="majorBidi" w:hAnsiTheme="majorBidi" w:cstheme="majorBidi"/>
          <w:sz w:val="24"/>
          <w:szCs w:val="24"/>
        </w:rPr>
        <w:t>ulnerability</w:t>
      </w:r>
      <w:r w:rsidR="00906298">
        <w:rPr>
          <w:rFonts w:asciiTheme="majorBidi" w:hAnsiTheme="majorBidi" w:cstheme="majorBidi"/>
          <w:sz w:val="24"/>
          <w:szCs w:val="24"/>
        </w:rPr>
        <w:t xml:space="preserve"> to water shortages</w:t>
      </w:r>
      <w:r w:rsidR="00432003">
        <w:rPr>
          <w:rFonts w:asciiTheme="majorBidi" w:hAnsiTheme="majorBidi" w:cstheme="majorBidi"/>
          <w:sz w:val="24"/>
          <w:szCs w:val="24"/>
        </w:rPr>
        <w:t xml:space="preserve"> independent of other </w:t>
      </w:r>
      <w:commentRangeStart w:id="255"/>
      <w:r w:rsidR="00432003">
        <w:rPr>
          <w:rFonts w:asciiTheme="majorBidi" w:hAnsiTheme="majorBidi" w:cstheme="majorBidi"/>
          <w:sz w:val="24"/>
          <w:szCs w:val="24"/>
        </w:rPr>
        <w:t>users</w:t>
      </w:r>
      <w:commentRangeEnd w:id="255"/>
      <w:r w:rsidR="00E6611B">
        <w:rPr>
          <w:rStyle w:val="CommentReference"/>
        </w:rPr>
        <w:commentReference w:id="255"/>
      </w:r>
      <w:r w:rsidR="00432003">
        <w:rPr>
          <w:rFonts w:asciiTheme="majorBidi" w:hAnsiTheme="majorBidi" w:cstheme="majorBidi"/>
          <w:sz w:val="24"/>
          <w:szCs w:val="24"/>
        </w:rPr>
        <w:t>.</w:t>
      </w:r>
    </w:p>
    <w:p w14:paraId="3EE1FDCB" w14:textId="23A3C77D" w:rsidR="000024DE" w:rsidRDefault="007D0A9A" w:rsidP="000024DE">
      <w:pPr>
        <w:pStyle w:val="Heading1"/>
      </w:pPr>
      <w:r>
        <w:t xml:space="preserve">Conclusions and </w:t>
      </w:r>
      <w:r w:rsidR="000024DE">
        <w:t>Next Steps</w:t>
      </w:r>
    </w:p>
    <w:p w14:paraId="0155E0A9" w14:textId="5064F5F5"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w:t>
      </w:r>
      <w:proofErr w:type="spellStart"/>
      <w:r w:rsidR="00694206">
        <w:rPr>
          <w:rFonts w:asciiTheme="majorBidi" w:hAnsiTheme="majorBidi" w:cstheme="majorBidi"/>
          <w:sz w:val="24"/>
          <w:szCs w:val="24"/>
        </w:rPr>
        <w:t>i</w:t>
      </w:r>
      <w:proofErr w:type="spellEnd"/>
      <w:r w:rsidR="00694206">
        <w:rPr>
          <w:rFonts w:asciiTheme="majorBidi" w:hAnsiTheme="majorBidi" w:cstheme="majorBidi"/>
          <w:sz w:val="24"/>
          <w:szCs w:val="24"/>
        </w:rPr>
        <w:t xml:space="preserve">) </w:t>
      </w:r>
      <w:r w:rsidR="00906298">
        <w:rPr>
          <w:rFonts w:asciiTheme="majorBidi" w:hAnsiTheme="majorBidi" w:cstheme="majorBidi"/>
          <w:sz w:val="24"/>
          <w:szCs w:val="24"/>
        </w:rPr>
        <w:t xml:space="preserve">improve the existing program, (ii)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w:t>
      </w:r>
      <w:r w:rsidR="00906298">
        <w:rPr>
          <w:rFonts w:asciiTheme="majorBidi" w:hAnsiTheme="majorBidi" w:cstheme="majorBidi"/>
          <w:sz w:val="24"/>
          <w:szCs w:val="24"/>
        </w:rPr>
        <w:t>i</w:t>
      </w:r>
      <w:r w:rsidR="00694206">
        <w:rPr>
          <w:rFonts w:asciiTheme="majorBidi" w:hAnsiTheme="majorBidi" w:cstheme="majorBidi"/>
          <w:sz w:val="24"/>
          <w:szCs w:val="24"/>
        </w:rPr>
        <w:t>)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w:t>
      </w:r>
      <w:r w:rsidR="00906298">
        <w:rPr>
          <w:rFonts w:asciiTheme="majorBidi" w:hAnsiTheme="majorBidi" w:cstheme="majorBidi"/>
          <w:sz w:val="24"/>
          <w:szCs w:val="24"/>
        </w:rPr>
        <w:t>v</w:t>
      </w:r>
      <w:r w:rsidR="00694206">
        <w:rPr>
          <w:rFonts w:asciiTheme="majorBidi" w:hAnsiTheme="majorBidi" w:cstheme="majorBidi"/>
          <w:sz w:val="24"/>
          <w:szCs w:val="24"/>
        </w:rPr>
        <w:t>)</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vulnerabilit</w:t>
      </w:r>
      <w:r w:rsidR="003C0FD8">
        <w:rPr>
          <w:rFonts w:asciiTheme="majorBidi" w:hAnsiTheme="majorBidi" w:cstheme="majorBidi"/>
          <w:sz w:val="24"/>
          <w:szCs w:val="24"/>
        </w:rPr>
        <w:t>y</w:t>
      </w:r>
      <w:r w:rsidR="00906298">
        <w:rPr>
          <w:rFonts w:asciiTheme="majorBidi" w:hAnsiTheme="majorBidi" w:cstheme="majorBidi"/>
          <w:sz w:val="24"/>
          <w:szCs w:val="24"/>
        </w:rPr>
        <w:t xml:space="preserve"> to water shortages</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6655229D"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sound to</w:t>
      </w:r>
      <w:r w:rsidR="00906298">
        <w:rPr>
          <w:rFonts w:asciiTheme="majorBidi" w:hAnsiTheme="majorBidi" w:cstheme="majorBidi"/>
          <w:sz w:val="24"/>
          <w:szCs w:val="24"/>
        </w:rPr>
        <w:t>o</w:t>
      </w:r>
      <w:r>
        <w:rPr>
          <w:rFonts w:asciiTheme="majorBidi" w:hAnsiTheme="majorBidi" w:cstheme="majorBidi"/>
          <w:sz w:val="24"/>
          <w:szCs w:val="24"/>
        </w:rPr>
        <w:t xml:space="preserve">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w:t>
      </w:r>
      <w:r w:rsidR="000024DE" w:rsidRPr="00AF5A89">
        <w:rPr>
          <w:rFonts w:asciiTheme="majorBidi" w:hAnsiTheme="majorBidi" w:cstheme="majorBidi"/>
          <w:sz w:val="24"/>
          <w:szCs w:val="24"/>
        </w:rPr>
        <w:lastRenderedPageBreak/>
        <w:t xml:space="preserve">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vulnerabilities</w:t>
      </w:r>
      <w:r w:rsidR="00906298">
        <w:rPr>
          <w:rFonts w:asciiTheme="majorBidi" w:hAnsiTheme="majorBidi" w:cstheme="majorBidi"/>
          <w:sz w:val="24"/>
          <w:szCs w:val="24"/>
        </w:rPr>
        <w:t xml:space="preserve"> to water shortages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3D09FEA3"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906298">
        <w:rPr>
          <w:rFonts w:asciiTheme="majorBidi" w:hAnsiTheme="majorBidi" w:cstheme="majorBidi"/>
          <w:sz w:val="24"/>
          <w:szCs w:val="24"/>
        </w:rPr>
        <w:t xml:space="preserve">simulate impacts of Lake Mead water accounting and </w:t>
      </w:r>
      <w:r w:rsidRPr="00A62151">
        <w:rPr>
          <w:rFonts w:asciiTheme="majorBidi" w:hAnsiTheme="majorBidi" w:cstheme="majorBidi"/>
          <w:sz w:val="24"/>
          <w:szCs w:val="24"/>
        </w:rPr>
        <w:t xml:space="preserve">reduce conflicting system, user, Tribal, and ecosystem </w:t>
      </w:r>
      <w:r w:rsidR="003E58F8" w:rsidRPr="00A62151">
        <w:rPr>
          <w:rFonts w:asciiTheme="majorBidi" w:hAnsiTheme="majorBidi" w:cstheme="majorBidi"/>
          <w:sz w:val="24"/>
          <w:szCs w:val="24"/>
        </w:rPr>
        <w:t>vulnerabilities</w:t>
      </w:r>
      <w:r w:rsidR="00906298">
        <w:rPr>
          <w:rFonts w:asciiTheme="majorBidi" w:hAnsiTheme="majorBidi" w:cstheme="majorBidi"/>
          <w:sz w:val="24"/>
          <w:szCs w:val="24"/>
        </w:rPr>
        <w:t xml:space="preserve"> to water shortages.</w:t>
      </w:r>
      <w:r w:rsidR="003E58F8" w:rsidRPr="00A62151">
        <w:rPr>
          <w:rFonts w:asciiTheme="majorBidi" w:hAnsiTheme="majorBidi" w:cstheme="majorBidi"/>
          <w:sz w:val="24"/>
          <w:szCs w:val="24"/>
        </w:rPr>
        <w:t xml:space="preserve"> </w:t>
      </w:r>
      <w:r w:rsidR="00AF5A89" w:rsidRPr="00A62151">
        <w:rPr>
          <w:rFonts w:asciiTheme="majorBidi" w:hAnsiTheme="majorBidi" w:cstheme="majorBidi"/>
          <w:sz w:val="24"/>
          <w:szCs w:val="24"/>
        </w:rPr>
        <w:t xml:space="preserve">Reach out by email to </w:t>
      </w:r>
      <w:hyperlink r:id="rId16"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7"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437A86E9" w:rsidR="00AB2D74" w:rsidRDefault="00AB2D74">
      <w:pPr>
        <w:rPr>
          <w:rFonts w:asciiTheme="majorBidi" w:hAnsiTheme="majorBidi" w:cstheme="majorBidi"/>
          <w:b/>
          <w:bCs/>
          <w:sz w:val="24"/>
          <w:szCs w:val="24"/>
        </w:rPr>
      </w:pPr>
    </w:p>
    <w:p w14:paraId="5C03EF3F" w14:textId="57E86075" w:rsidR="0083143F" w:rsidRPr="0067166E" w:rsidRDefault="00D86B8A" w:rsidP="0067166E">
      <w:pPr>
        <w:pStyle w:val="Heading1"/>
      </w:pPr>
      <w:r w:rsidRPr="00D86B8A">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lastRenderedPageBreak/>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rPr>
          <w:noProof/>
        </w:rPr>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w:t>
      </w:r>
      <w:proofErr w:type="spellStart"/>
      <w:r>
        <w:rPr>
          <w:rFonts w:asciiTheme="majorBidi" w:hAnsiTheme="majorBidi" w:cstheme="majorBidi"/>
          <w:sz w:val="24"/>
          <w:szCs w:val="24"/>
        </w:rPr>
        <w:t>maf</w:t>
      </w:r>
      <w:proofErr w:type="spellEnd"/>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proofErr w:type="gramStart"/>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Share</w:t>
      </w:r>
      <w:proofErr w:type="gramEnd"/>
      <w:r w:rsidR="006756E3">
        <w:rPr>
          <w:rFonts w:asciiTheme="majorBidi" w:hAnsiTheme="majorBidi" w:cstheme="majorBidi"/>
          <w:sz w:val="24"/>
          <w:szCs w:val="24"/>
        </w:rPr>
        <w:t xml:space="preserv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lastRenderedPageBreak/>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621C195A" w14:textId="399B6CC3" w:rsidR="00634E02" w:rsidRPr="00634E02" w:rsidRDefault="00FC409E" w:rsidP="00634E02">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34E02" w:rsidRPr="00634E02">
        <w:t xml:space="preserve">Allaire, M., and Acquah, S. (2022). "Disparities in drinking water compliance: Implications for incorporating equity into regulatory practices." </w:t>
      </w:r>
      <w:r w:rsidR="00634E02" w:rsidRPr="00634E02">
        <w:rPr>
          <w:i/>
        </w:rPr>
        <w:t>AWWA Water Science</w:t>
      </w:r>
      <w:r w:rsidR="00634E02" w:rsidRPr="00634E02">
        <w:t xml:space="preserve">, 4(2), e1274. </w:t>
      </w:r>
      <w:hyperlink r:id="rId20" w:history="1">
        <w:r w:rsidR="00634E02" w:rsidRPr="00634E02">
          <w:rPr>
            <w:rStyle w:val="Hyperlink"/>
          </w:rPr>
          <w:t>https://doi.org/10.1002/aws2.1274</w:t>
        </w:r>
      </w:hyperlink>
      <w:r w:rsidR="00634E02" w:rsidRPr="00634E02">
        <w:t>.</w:t>
      </w:r>
    </w:p>
    <w:p w14:paraId="438C022A" w14:textId="2C3C66F0" w:rsidR="00634E02" w:rsidRPr="00634E02" w:rsidRDefault="00634E02" w:rsidP="00634E02">
      <w:pPr>
        <w:pStyle w:val="EndNoteBibliography"/>
        <w:spacing w:after="0"/>
        <w:ind w:left="720" w:hanging="720"/>
      </w:pPr>
      <w:r w:rsidRPr="00634E02">
        <w:t xml:space="preserve">Allhands, J. (2021). "It could take at least 500,000 acre-feet of water a year to keep Lake Mead from tanking." </w:t>
      </w:r>
      <w:r w:rsidRPr="00634E02">
        <w:rPr>
          <w:i/>
        </w:rPr>
        <w:t>Arizona Republic</w:t>
      </w:r>
      <w:r w:rsidRPr="00634E02">
        <w:t xml:space="preserve">, November 8, 2021. </w:t>
      </w:r>
      <w:hyperlink r:id="rId21" w:history="1">
        <w:r w:rsidRPr="00634E02">
          <w:rPr>
            <w:rStyle w:val="Hyperlink"/>
          </w:rPr>
          <w:t>https://www.azcentral.com/story/opinion/op-ed/joannaallhands/2021/11/08/lake-mead-could-get-extra-water-from-lower-basin-annually/6306601001/</w:t>
        </w:r>
      </w:hyperlink>
      <w:r w:rsidRPr="00634E02">
        <w:t>.</w:t>
      </w:r>
    </w:p>
    <w:p w14:paraId="6203B01E" w14:textId="49F7DDB3" w:rsidR="00634E02" w:rsidRPr="00634E02" w:rsidRDefault="00634E02" w:rsidP="00634E02">
      <w:pPr>
        <w:pStyle w:val="EndNoteBibliography"/>
        <w:spacing w:after="0"/>
        <w:ind w:left="720" w:hanging="720"/>
      </w:pPr>
      <w:r w:rsidRPr="00634E02">
        <w:t xml:space="preserve">Buschatzke, T., Hamby, J. B., and Entsminger, J. (2024). "Lower Basin Alternative for the Post-2026 Coordinated Operation of the Colorado River Basin." </w:t>
      </w:r>
      <w:hyperlink r:id="rId22" w:history="1">
        <w:r w:rsidRPr="00634E02">
          <w:rPr>
            <w:rStyle w:val="Hyperlink"/>
          </w:rPr>
          <w:t>https://www.snwa.com/assets/pdf/lower-basin-alternative-letter-march2024.pdf</w:t>
        </w:r>
      </w:hyperlink>
      <w:r w:rsidRPr="00634E02">
        <w:t xml:space="preserve"> [Accessed on: August 14, 2024].</w:t>
      </w:r>
    </w:p>
    <w:p w14:paraId="3E38AEC9" w14:textId="4A39C1F2" w:rsidR="00634E02" w:rsidRPr="00634E02" w:rsidRDefault="00634E02" w:rsidP="00634E02">
      <w:pPr>
        <w:pStyle w:val="EndNoteBibliography"/>
        <w:spacing w:after="0"/>
        <w:ind w:left="720" w:hanging="720"/>
      </w:pPr>
      <w:r w:rsidRPr="00634E02">
        <w:t xml:space="preserve">CAP. (2022). "ICS – Three little letters that signify big contributions and new flexibility." Central Arizona Project, </w:t>
      </w:r>
      <w:hyperlink r:id="rId23" w:history="1">
        <w:r w:rsidRPr="00634E02">
          <w:rPr>
            <w:rStyle w:val="Hyperlink"/>
          </w:rPr>
          <w:t>https://knowyourwaternews.com/ics-three-little-letters-that-signify-big-contributions-and-new-flexibility/</w:t>
        </w:r>
      </w:hyperlink>
      <w:r w:rsidRPr="00634E02">
        <w:t xml:space="preserve"> [Accessed on: August 13, 2024].</w:t>
      </w:r>
    </w:p>
    <w:p w14:paraId="5C886DF9" w14:textId="31670232" w:rsidR="00634E02" w:rsidRPr="00634E02" w:rsidRDefault="00634E02" w:rsidP="00634E02">
      <w:pPr>
        <w:pStyle w:val="EndNoteBibliography"/>
        <w:spacing w:after="0"/>
        <w:ind w:left="720" w:hanging="720"/>
      </w:pPr>
      <w:r w:rsidRPr="00634E02">
        <w:t xml:space="preserve">City of Phoenix. (2024). "Additional concepts for consideration - City of Phoenix." </w:t>
      </w:r>
      <w:hyperlink r:id="rId24" w:history="1">
        <w:r w:rsidRPr="00634E02">
          <w:rPr>
            <w:rStyle w:val="Hyperlink"/>
          </w:rPr>
          <w:t>https://www.usbr.gov/ColoradoRiverBasin/documents/post2026/alternatives/2024-05-08_Additional_Concepts_for_Consideration_City_of_Phoenix_508.pdf</w:t>
        </w:r>
      </w:hyperlink>
      <w:r w:rsidRPr="00634E02">
        <w:t>.</w:t>
      </w:r>
    </w:p>
    <w:p w14:paraId="3B43DDC7" w14:textId="103FDD66" w:rsidR="00634E02" w:rsidRPr="00634E02" w:rsidRDefault="00634E02" w:rsidP="00634E02">
      <w:pPr>
        <w:pStyle w:val="EndNoteBibliography"/>
        <w:spacing w:after="0"/>
        <w:ind w:left="720" w:hanging="720"/>
      </w:pPr>
      <w:r w:rsidRPr="00634E02">
        <w:t xml:space="preserve">Cutter, S. L., Boruff, B. J., and Shirley, W. L. (2003). "Social Vulnerability to Environmental Hazards*." </w:t>
      </w:r>
      <w:r w:rsidRPr="00634E02">
        <w:rPr>
          <w:i/>
        </w:rPr>
        <w:t>Social Science Quarterly</w:t>
      </w:r>
      <w:r w:rsidRPr="00634E02">
        <w:t xml:space="preserve">, 84(2), 242-261. </w:t>
      </w:r>
      <w:hyperlink r:id="rId25" w:history="1">
        <w:r w:rsidRPr="00634E02">
          <w:rPr>
            <w:rStyle w:val="Hyperlink"/>
          </w:rPr>
          <w:t>https://doi.org/10.1111/1540-6237.8402002</w:t>
        </w:r>
      </w:hyperlink>
      <w:r w:rsidRPr="00634E02">
        <w:t>.</w:t>
      </w:r>
    </w:p>
    <w:p w14:paraId="5BE2B00C" w14:textId="63306A95" w:rsidR="00634E02" w:rsidRPr="00634E02" w:rsidRDefault="00634E02" w:rsidP="00634E02">
      <w:pPr>
        <w:pStyle w:val="EndNoteBibliography"/>
        <w:spacing w:after="0"/>
        <w:ind w:left="720" w:hanging="720"/>
      </w:pPr>
      <w:r w:rsidRPr="00634E02">
        <w:t xml:space="preserve">Cutter, S. L., Mitchell, J. T., and Scott, M. S. (2000). "Revealing the Vulnerability of People and Places: A Case Study of Georgetown County, South Carolina." </w:t>
      </w:r>
      <w:r w:rsidRPr="00634E02">
        <w:rPr>
          <w:i/>
        </w:rPr>
        <w:t>Annals of the Association of American Geographers</w:t>
      </w:r>
      <w:r w:rsidRPr="00634E02">
        <w:t xml:space="preserve">, 90(4), 713-737. </w:t>
      </w:r>
      <w:hyperlink r:id="rId26" w:history="1">
        <w:r w:rsidRPr="00634E02">
          <w:rPr>
            <w:rStyle w:val="Hyperlink"/>
          </w:rPr>
          <w:t>https://doi.org/10.1111/0004-5608.00219</w:t>
        </w:r>
      </w:hyperlink>
      <w:r w:rsidRPr="00634E02">
        <w:t>.</w:t>
      </w:r>
    </w:p>
    <w:p w14:paraId="07A16C4F" w14:textId="77777777" w:rsidR="00634E02" w:rsidRPr="00634E02" w:rsidRDefault="00634E02" w:rsidP="00634E02">
      <w:pPr>
        <w:pStyle w:val="EndNoteBibliography"/>
        <w:ind w:left="720" w:hanging="720"/>
      </w:pPr>
      <w:r w:rsidRPr="00634E02">
        <w:t xml:space="preserve">Grant, D. L. (2007). "Collaborative Solutions to Colorado River Water Shortages: The Basin States' Proposal and Beyond." </w:t>
      </w:r>
      <w:r w:rsidRPr="00634E02">
        <w:rPr>
          <w:i/>
        </w:rPr>
        <w:t>Nevada Law Journal</w:t>
      </w:r>
      <w:r w:rsidRPr="00634E02">
        <w:t>, 8, 964</w:t>
      </w:r>
    </w:p>
    <w:p w14:paraId="5649BA24" w14:textId="1FB877D6" w:rsidR="00634E02" w:rsidRPr="00634E02" w:rsidRDefault="00634E02" w:rsidP="00634E02">
      <w:pPr>
        <w:pStyle w:val="EndNoteBibliography"/>
        <w:spacing w:after="0"/>
        <w:ind w:left="720" w:hanging="720"/>
      </w:pPr>
      <w:hyperlink r:id="rId27" w:history="1">
        <w:r w:rsidRPr="00634E02">
          <w:rPr>
            <w:rStyle w:val="Hyperlink"/>
          </w:rPr>
          <w:t>https://heinonline.org/HOL/Page?handle=hein.journals/nevlj8&amp;id=980&amp;collection=journals&amp;index</w:t>
        </w:r>
      </w:hyperlink>
      <w:r w:rsidRPr="00634E02">
        <w:t>=.</w:t>
      </w:r>
    </w:p>
    <w:p w14:paraId="7DAF7181" w14:textId="52FC3DFC" w:rsidR="00634E02" w:rsidRPr="00634E02" w:rsidRDefault="00634E02" w:rsidP="00634E02">
      <w:pPr>
        <w:pStyle w:val="EndNoteBibliography"/>
        <w:spacing w:after="0"/>
        <w:ind w:left="720" w:hanging="720"/>
      </w:pPr>
      <w:r w:rsidRPr="00634E02">
        <w:t xml:space="preserve">Harou, J., Pulido-Velazquez, M., Rosenberg, D. E., Josue Medellin-Azuara, Lund, J. R., and Howitt, R. E. (2009). "Hydro-economic Models: Concepts, Design, Applications, and Future Prospects." </w:t>
      </w:r>
      <w:r w:rsidRPr="00634E02">
        <w:rPr>
          <w:i/>
        </w:rPr>
        <w:t>Journal of Hydrology</w:t>
      </w:r>
      <w:r w:rsidRPr="00634E02">
        <w:t xml:space="preserve">, 375(3-4), 627-643. </w:t>
      </w:r>
      <w:hyperlink r:id="rId28" w:history="1">
        <w:r w:rsidRPr="00634E02">
          <w:rPr>
            <w:rStyle w:val="Hyperlink"/>
          </w:rPr>
          <w:t>https://doi.org/10.1016/j.jhydrol.2009.06.037</w:t>
        </w:r>
      </w:hyperlink>
      <w:r w:rsidRPr="00634E02">
        <w:t>.</w:t>
      </w:r>
    </w:p>
    <w:p w14:paraId="3A894CA9" w14:textId="45EEF236" w:rsidR="00634E02" w:rsidRPr="00634E02" w:rsidRDefault="00634E02" w:rsidP="00634E02">
      <w:pPr>
        <w:pStyle w:val="EndNoteBibliography"/>
        <w:spacing w:after="0"/>
        <w:ind w:left="720" w:hanging="720"/>
      </w:pPr>
      <w:r w:rsidRPr="00634E02">
        <w:t xml:space="preserve">Hecht, J. S., Vogel, R. M., McManamay, R. A., Kroll, C. N., and Reed, J. M. (2020). "Decision Trees for Incorporating Hypothesis Tests of Hydrologic Alteration into Hydropower&amp;#x2013;Ecosystem Tradeoffs." </w:t>
      </w:r>
      <w:r w:rsidRPr="00634E02">
        <w:rPr>
          <w:i/>
        </w:rPr>
        <w:t>Journal of Water Resources Planning and Management</w:t>
      </w:r>
      <w:r w:rsidRPr="00634E02">
        <w:t xml:space="preserve">, 146(5), 04020017. </w:t>
      </w:r>
      <w:hyperlink r:id="rId29" w:history="1">
        <w:r w:rsidRPr="00634E02">
          <w:rPr>
            <w:rStyle w:val="Hyperlink"/>
          </w:rPr>
          <w:t>https://doi.org/10.1061/(ASCE)WR.1943-5452.0001184</w:t>
        </w:r>
      </w:hyperlink>
      <w:r w:rsidRPr="00634E02">
        <w:t>.</w:t>
      </w:r>
    </w:p>
    <w:p w14:paraId="2931B87B" w14:textId="0E944D10" w:rsidR="00634E02" w:rsidRPr="00634E02" w:rsidRDefault="00634E02" w:rsidP="00634E02">
      <w:pPr>
        <w:pStyle w:val="EndNoteBibliography"/>
        <w:spacing w:after="0"/>
        <w:ind w:left="720" w:hanging="720"/>
      </w:pPr>
      <w:r w:rsidRPr="00634E02">
        <w:t xml:space="preserve">Hegwood, M., Langendorf, R. E., and Burgess, M. G. (2022). "Why win–wins are rare in complex environmental management." </w:t>
      </w:r>
      <w:r w:rsidRPr="00634E02">
        <w:rPr>
          <w:i/>
        </w:rPr>
        <w:t>Nature Sustainability</w:t>
      </w:r>
      <w:r w:rsidRPr="00634E02">
        <w:t xml:space="preserve">. </w:t>
      </w:r>
      <w:hyperlink r:id="rId30" w:history="1">
        <w:r w:rsidRPr="00634E02">
          <w:rPr>
            <w:rStyle w:val="Hyperlink"/>
          </w:rPr>
          <w:t>https://doi.org/10.1038/s41893-022-00866-z</w:t>
        </w:r>
      </w:hyperlink>
      <w:r w:rsidRPr="00634E02">
        <w:t>.</w:t>
      </w:r>
    </w:p>
    <w:p w14:paraId="6BA3A851" w14:textId="2B2CA5CF" w:rsidR="00634E02" w:rsidRPr="00634E02" w:rsidRDefault="00634E02" w:rsidP="00634E02">
      <w:pPr>
        <w:pStyle w:val="EndNoteBibliography"/>
        <w:spacing w:after="0"/>
        <w:ind w:left="720" w:hanging="720"/>
      </w:pPr>
      <w:r w:rsidRPr="00634E02">
        <w:t xml:space="preserve">IBWC. (2021). "Minutes between the United States and Mexican Sections of the IBWC." United States Section, </w:t>
      </w:r>
      <w:hyperlink r:id="rId31" w:history="1">
        <w:r w:rsidRPr="00634E02">
          <w:rPr>
            <w:rStyle w:val="Hyperlink"/>
          </w:rPr>
          <w:t>https://www.ibwc.gov/Treaties_Minutes/Minutes.html</w:t>
        </w:r>
      </w:hyperlink>
      <w:r w:rsidRPr="00634E02">
        <w:t xml:space="preserve"> [Accessed on: July 22, 2021].</w:t>
      </w:r>
    </w:p>
    <w:p w14:paraId="052FDCAE" w14:textId="20E9C92E" w:rsidR="00634E02" w:rsidRPr="00634E02" w:rsidRDefault="00634E02" w:rsidP="00634E02">
      <w:pPr>
        <w:pStyle w:val="EndNoteBibliography"/>
        <w:spacing w:after="0"/>
        <w:ind w:left="720" w:hanging="720"/>
      </w:pPr>
      <w:r w:rsidRPr="00634E02">
        <w:t xml:space="preserve">Jasechko, S., and Perrone, D. (2021). "Global groundwater wells at risk of running dry." </w:t>
      </w:r>
      <w:r w:rsidRPr="00634E02">
        <w:rPr>
          <w:i/>
        </w:rPr>
        <w:t>Science</w:t>
      </w:r>
      <w:r w:rsidRPr="00634E02">
        <w:t xml:space="preserve">, 372(6540), 418-421. </w:t>
      </w:r>
      <w:hyperlink r:id="rId32" w:history="1">
        <w:r w:rsidRPr="00634E02">
          <w:rPr>
            <w:rStyle w:val="Hyperlink"/>
          </w:rPr>
          <w:t>https://doi.org/10.1126/science.abc2755</w:t>
        </w:r>
      </w:hyperlink>
      <w:r w:rsidRPr="00634E02">
        <w:t>.</w:t>
      </w:r>
    </w:p>
    <w:p w14:paraId="589124F5" w14:textId="6EE048D0" w:rsidR="00634E02" w:rsidRPr="00634E02" w:rsidRDefault="00634E02" w:rsidP="00634E02">
      <w:pPr>
        <w:pStyle w:val="EndNoteBibliography"/>
        <w:spacing w:after="0"/>
        <w:ind w:left="720" w:hanging="720"/>
      </w:pPr>
      <w:r w:rsidRPr="00634E02">
        <w:lastRenderedPageBreak/>
        <w:t xml:space="preserve">Kasprzyk, J. R., Nataraj, S., Reed, P. M., and Lempert, R. J. (2013). "Many objective robust decision making for complex environmental systems undergoing change." </w:t>
      </w:r>
      <w:r w:rsidRPr="00634E02">
        <w:rPr>
          <w:i/>
        </w:rPr>
        <w:t>Environmental Modelling &amp; Software</w:t>
      </w:r>
      <w:r w:rsidRPr="00634E02">
        <w:t xml:space="preserve">, 42(0), 55-71. </w:t>
      </w:r>
      <w:hyperlink r:id="rId33" w:history="1">
        <w:r w:rsidRPr="00634E02">
          <w:rPr>
            <w:rStyle w:val="Hyperlink"/>
          </w:rPr>
          <w:t>http://dx.doi.org/10.1016/j.envsoft.2012.12.007</w:t>
        </w:r>
      </w:hyperlink>
      <w:r w:rsidRPr="00634E02">
        <w:t>.</w:t>
      </w:r>
    </w:p>
    <w:p w14:paraId="64D886FC" w14:textId="77777777" w:rsidR="00634E02" w:rsidRPr="00634E02" w:rsidRDefault="00634E02" w:rsidP="00634E02">
      <w:pPr>
        <w:pStyle w:val="EndNoteBibliography"/>
        <w:spacing w:after="0"/>
        <w:ind w:left="720" w:hanging="720"/>
      </w:pPr>
      <w:r w:rsidRPr="00634E02">
        <w:t xml:space="preserve">Kuhn, E., and Fleck, J. (2019). </w:t>
      </w:r>
      <w:r w:rsidRPr="00634E02">
        <w:rPr>
          <w:i/>
        </w:rPr>
        <w:t>Science Be Dammed: How Ignoring Inconvenient Science Drained the Colorado River</w:t>
      </w:r>
      <w:r w:rsidRPr="00634E02">
        <w:t>, University of Arizona Press.</w:t>
      </w:r>
    </w:p>
    <w:p w14:paraId="4A107108" w14:textId="1D59B4B0" w:rsidR="00634E02" w:rsidRPr="00634E02" w:rsidRDefault="00634E02" w:rsidP="00634E02">
      <w:pPr>
        <w:pStyle w:val="EndNoteBibliography"/>
        <w:spacing w:after="0"/>
        <w:ind w:left="720" w:hanging="720"/>
      </w:pPr>
      <w:r w:rsidRPr="00634E02">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634E02">
        <w:rPr>
          <w:i/>
        </w:rPr>
        <w:t>WIREs Water</w:t>
      </w:r>
      <w:r w:rsidRPr="00634E02">
        <w:t xml:space="preserve">, 7(6), e1486. </w:t>
      </w:r>
      <w:hyperlink r:id="rId34" w:history="1">
        <w:r w:rsidRPr="00634E02">
          <w:rPr>
            <w:rStyle w:val="Hyperlink"/>
          </w:rPr>
          <w:t>https://doi.org/10.1002/wat2.1486</w:t>
        </w:r>
      </w:hyperlink>
      <w:r w:rsidRPr="00634E02">
        <w:t>.</w:t>
      </w:r>
    </w:p>
    <w:p w14:paraId="3DC7F0DE" w14:textId="77777777" w:rsidR="00634E02" w:rsidRPr="00634E02" w:rsidRDefault="00634E02" w:rsidP="00634E02">
      <w:pPr>
        <w:pStyle w:val="EndNoteBibliography"/>
        <w:spacing w:after="0"/>
        <w:ind w:left="720" w:hanging="720"/>
      </w:pPr>
      <w:r w:rsidRPr="00634E02">
        <w:t xml:space="preserve">Mileti, D. S. (1999). </w:t>
      </w:r>
      <w:r w:rsidRPr="00634E02">
        <w:rPr>
          <w:i/>
        </w:rPr>
        <w:t>Disasters by Design: A Reassessment of Natural Hazards in the United States</w:t>
      </w:r>
      <w:r w:rsidRPr="00634E02">
        <w:t>, Joseph Henry Press, Washington, D.C.</w:t>
      </w:r>
    </w:p>
    <w:p w14:paraId="0CEE5200" w14:textId="2F805F72" w:rsidR="00634E02" w:rsidRPr="00634E02" w:rsidRDefault="00634E02" w:rsidP="00634E02">
      <w:pPr>
        <w:pStyle w:val="EndNoteBibliography"/>
        <w:spacing w:after="0"/>
        <w:ind w:left="720" w:hanging="720"/>
      </w:pPr>
      <w:r w:rsidRPr="00634E02">
        <w:t xml:space="preserve">Mitchell, R., Shawcroft, G., Lopez, E., and Gebhart, B. (2024). "Upper Division States Alternative." </w:t>
      </w:r>
      <w:hyperlink r:id="rId35" w:history="1">
        <w:r w:rsidRPr="00634E02">
          <w:rPr>
            <w:rStyle w:val="Hyperlink"/>
          </w:rPr>
          <w:t>http://www.ucrcommission.com/wp-content/uploads/2024/03/UDS-Alternative-Submittal-March-5-2024.pdf</w:t>
        </w:r>
      </w:hyperlink>
      <w:r w:rsidRPr="00634E02">
        <w:t xml:space="preserve"> [Accessed on: August 14, 2024].</w:t>
      </w:r>
    </w:p>
    <w:p w14:paraId="2EA3E289" w14:textId="5737A93A" w:rsidR="00634E02" w:rsidRPr="00634E02" w:rsidRDefault="00634E02" w:rsidP="00634E02">
      <w:pPr>
        <w:pStyle w:val="EndNoteBibliography"/>
        <w:spacing w:after="0"/>
        <w:ind w:left="720" w:hanging="720"/>
      </w:pPr>
      <w:r w:rsidRPr="00634E02">
        <w:t xml:space="preserve">Pace, C., Fencl, A., Baehner, L., Lukacs, H., Cushing, L. J., and Morello-Frosch, R. (2022). "The Drinking Water Tool: A Community-Driven Data Visualization Tool for Policy Implementation." </w:t>
      </w:r>
      <w:r w:rsidRPr="00634E02">
        <w:rPr>
          <w:i/>
        </w:rPr>
        <w:t>International Journal of Environmental Research and Public Health</w:t>
      </w:r>
      <w:r w:rsidRPr="00634E02">
        <w:t xml:space="preserve">, 19(3), 1419. </w:t>
      </w:r>
      <w:hyperlink r:id="rId36" w:history="1">
        <w:r w:rsidRPr="00634E02">
          <w:rPr>
            <w:rStyle w:val="Hyperlink"/>
          </w:rPr>
          <w:t>https://www.mdpi.com/1660-4601/19/3/1419</w:t>
        </w:r>
      </w:hyperlink>
      <w:r w:rsidRPr="00634E02">
        <w:t>.</w:t>
      </w:r>
    </w:p>
    <w:p w14:paraId="3C6A2BAD" w14:textId="4F843778" w:rsidR="00634E02" w:rsidRPr="00634E02" w:rsidRDefault="00634E02" w:rsidP="00634E02">
      <w:pPr>
        <w:pStyle w:val="EndNoteBibliography"/>
        <w:spacing w:after="0"/>
        <w:ind w:left="720" w:hanging="720"/>
      </w:pPr>
      <w:r w:rsidRPr="00634E02">
        <w:t xml:space="preserve">Pitt, J., Miller, B., Funk, A., Rice, M., Hawes, T., Moran, K., and Porterfield, S. (2024 ). "Conservation Groups’ Cooperative Conservation Alternative for Post-2026 Colorado River Guidelines Operations and Strategies." Reclamation. </w:t>
      </w:r>
      <w:hyperlink r:id="rId37" w:history="1">
        <w:r w:rsidRPr="00634E02">
          <w:rPr>
            <w:rStyle w:val="Hyperlink"/>
          </w:rPr>
          <w:t>https://www.usbr.gov/ColoradoRiverBasin/documents/post2026/alternatives/2024-03-29_Final_Letter_re_Cooperative_Conservation_508.pdf</w:t>
        </w:r>
      </w:hyperlink>
      <w:r w:rsidRPr="00634E02">
        <w:t>.</w:t>
      </w:r>
    </w:p>
    <w:p w14:paraId="399489A6" w14:textId="4EEDA6EC" w:rsidR="00634E02" w:rsidRPr="00634E02" w:rsidRDefault="00634E02" w:rsidP="00634E02">
      <w:pPr>
        <w:pStyle w:val="EndNoteBibliography"/>
        <w:spacing w:after="0"/>
        <w:ind w:left="720" w:hanging="720"/>
      </w:pPr>
      <w:r w:rsidRPr="00634E02">
        <w:t xml:space="preserve">Porse, E. C., Sandoval-Solis, S., and Lane, B. A. (2015). "Integrating Environmental Flows into Multi-Objective Reservoir Management for a Transboundary, Water-Scarce River Basin: Rio Grande/Bravo." </w:t>
      </w:r>
      <w:r w:rsidRPr="00634E02">
        <w:rPr>
          <w:i/>
        </w:rPr>
        <w:t>Water Resources Management</w:t>
      </w:r>
      <w:r w:rsidRPr="00634E02">
        <w:t xml:space="preserve">, 29(8), 2471-2484. </w:t>
      </w:r>
      <w:hyperlink r:id="rId38" w:history="1">
        <w:r w:rsidRPr="00634E02">
          <w:rPr>
            <w:rStyle w:val="Hyperlink"/>
          </w:rPr>
          <w:t>https://doi.org/10.1007/s11269-015-0952-8</w:t>
        </w:r>
      </w:hyperlink>
      <w:r w:rsidRPr="00634E02">
        <w:t>.</w:t>
      </w:r>
    </w:p>
    <w:p w14:paraId="08A030D7" w14:textId="0975C2DD" w:rsidR="00634E02" w:rsidRPr="00634E02" w:rsidRDefault="00634E02" w:rsidP="00634E02">
      <w:pPr>
        <w:pStyle w:val="EndNoteBibliography"/>
        <w:spacing w:after="0"/>
        <w:ind w:left="720" w:hanging="720"/>
      </w:pPr>
      <w:r w:rsidRPr="00634E02">
        <w:t xml:space="preserve">Rosenberg, D. E. (2022). "Adapt Lake Mead Releases to Inflow to Give Managers More Flexibility to Slow Reservoir Drawdown." </w:t>
      </w:r>
      <w:r w:rsidRPr="00634E02">
        <w:rPr>
          <w:i/>
        </w:rPr>
        <w:t>Journal of Water Resources Planning and Management</w:t>
      </w:r>
      <w:r w:rsidRPr="00634E02">
        <w:t xml:space="preserve">, 148(10), 02522006. </w:t>
      </w:r>
      <w:hyperlink r:id="rId39" w:history="1">
        <w:r w:rsidRPr="00634E02">
          <w:rPr>
            <w:rStyle w:val="Hyperlink"/>
          </w:rPr>
          <w:t>https://doi.org/10.1061/(ASCE)WR.1943-5452.0001592</w:t>
        </w:r>
      </w:hyperlink>
      <w:r w:rsidRPr="00634E02">
        <w:t>.</w:t>
      </w:r>
    </w:p>
    <w:p w14:paraId="79B72B6B" w14:textId="15F42CF5" w:rsidR="00634E02" w:rsidRPr="00634E02" w:rsidRDefault="00634E02" w:rsidP="00634E02">
      <w:pPr>
        <w:pStyle w:val="EndNoteBibliography"/>
        <w:spacing w:after="0"/>
        <w:ind w:left="720" w:hanging="720"/>
      </w:pPr>
      <w:r w:rsidRPr="00634E02">
        <w:t xml:space="preserve">Rosenberg, D. E. (2024). "Lessons from immersive online collaborative modeling to discuss more adaptive reservoir operations." </w:t>
      </w:r>
      <w:r w:rsidRPr="00634E02">
        <w:rPr>
          <w:i/>
        </w:rPr>
        <w:t>Journal of Water Resources Planning and Management</w:t>
      </w:r>
      <w:r w:rsidRPr="00634E02">
        <w:t xml:space="preserve">, 150(7). </w:t>
      </w:r>
      <w:hyperlink r:id="rId40" w:history="1">
        <w:r w:rsidRPr="00634E02">
          <w:rPr>
            <w:rStyle w:val="Hyperlink"/>
          </w:rPr>
          <w:t>https://doi.org/10.1061/JWRMD5.WRENG-5893</w:t>
        </w:r>
      </w:hyperlink>
      <w:r w:rsidRPr="00634E02">
        <w:t>.</w:t>
      </w:r>
    </w:p>
    <w:p w14:paraId="429F0B50" w14:textId="5BC988F4" w:rsidR="00634E02" w:rsidRPr="00634E02" w:rsidRDefault="00634E02" w:rsidP="00634E02">
      <w:pPr>
        <w:pStyle w:val="EndNoteBibliography"/>
        <w:spacing w:after="0"/>
        <w:ind w:left="720" w:hanging="720"/>
      </w:pPr>
      <w:r w:rsidRPr="00634E02">
        <w:t xml:space="preserve">Stelter, D. (2022). "Towards a Utah Intentionally Created Surplus Program." </w:t>
      </w:r>
      <w:r w:rsidRPr="00634E02">
        <w:rPr>
          <w:i/>
        </w:rPr>
        <w:t>Sustainable Development Law and Policy</w:t>
      </w:r>
      <w:r w:rsidRPr="00634E02">
        <w:t xml:space="preserve">, 22(2), 4-21. </w:t>
      </w:r>
      <w:hyperlink r:id="rId41" w:history="1">
        <w:r w:rsidRPr="00634E02">
          <w:rPr>
            <w:rStyle w:val="Hyperlink"/>
          </w:rPr>
          <w:t>https://heinonline.org/HOL/Page?collection=journals&amp;handle=hein.journals/sdlp22&amp;id=44&amp;men_tab=srchresults</w:t>
        </w:r>
      </w:hyperlink>
      <w:r w:rsidRPr="00634E02">
        <w:t>.</w:t>
      </w:r>
    </w:p>
    <w:p w14:paraId="010DDCEA" w14:textId="1271A77F" w:rsidR="00634E02" w:rsidRPr="00634E02" w:rsidRDefault="00634E02" w:rsidP="00634E02">
      <w:pPr>
        <w:pStyle w:val="EndNoteBibliography"/>
        <w:spacing w:after="0"/>
        <w:ind w:left="720" w:hanging="720"/>
      </w:pPr>
      <w:r w:rsidRPr="00634E02">
        <w:t xml:space="preserve">Thomas, K., Hardy, R. D., Lazrus, H., Mendez, M., Orlove, B., Rivera-Collazo, I., Roberts, J. T., Rockman, M., Warner, B. P., and Winthrop, R. (2019). "Explaining differential vulnerability to climate change: A social science review." </w:t>
      </w:r>
      <w:r w:rsidRPr="00634E02">
        <w:rPr>
          <w:i/>
        </w:rPr>
        <w:t>WIREs Climate Change</w:t>
      </w:r>
      <w:r w:rsidRPr="00634E02">
        <w:t xml:space="preserve">, 10(2), e565. </w:t>
      </w:r>
      <w:hyperlink r:id="rId42" w:history="1">
        <w:r w:rsidRPr="00634E02">
          <w:rPr>
            <w:rStyle w:val="Hyperlink"/>
          </w:rPr>
          <w:t>https://doi.org/10.1002/wcc.565</w:t>
        </w:r>
      </w:hyperlink>
      <w:r w:rsidRPr="00634E02">
        <w:t>.</w:t>
      </w:r>
    </w:p>
    <w:p w14:paraId="6727460B" w14:textId="5781CC63" w:rsidR="00634E02" w:rsidRPr="00634E02" w:rsidRDefault="00634E02" w:rsidP="00634E02">
      <w:pPr>
        <w:pStyle w:val="EndNoteBibliography"/>
        <w:spacing w:after="0"/>
        <w:ind w:left="720" w:hanging="720"/>
      </w:pPr>
      <w:r w:rsidRPr="00634E02">
        <w:t xml:space="preserve">UCRC. (2018). "Colorado River System Conservation Pilot Program in the Upper Colorado River Basin." </w:t>
      </w:r>
      <w:r w:rsidRPr="00634E02">
        <w:rPr>
          <w:i/>
        </w:rPr>
        <w:t>Upper Colorado River Commission</w:t>
      </w:r>
      <w:r w:rsidRPr="00634E02">
        <w:t xml:space="preserve">. </w:t>
      </w:r>
      <w:hyperlink r:id="rId43" w:history="1">
        <w:r w:rsidRPr="00634E02">
          <w:rPr>
            <w:rStyle w:val="Hyperlink"/>
          </w:rPr>
          <w:t>http://www.ucrcommission.com/RepDoc/SCPPDocuments/2018__SCPP_FUBRD.pdf</w:t>
        </w:r>
      </w:hyperlink>
      <w:r w:rsidRPr="00634E02">
        <w:t>.</w:t>
      </w:r>
    </w:p>
    <w:p w14:paraId="414BD6FB" w14:textId="1792141B" w:rsidR="00634E02" w:rsidRPr="00634E02" w:rsidRDefault="00634E02" w:rsidP="00634E02">
      <w:pPr>
        <w:pStyle w:val="EndNoteBibliography"/>
        <w:spacing w:after="0"/>
        <w:ind w:left="720" w:hanging="720"/>
      </w:pPr>
      <w:r w:rsidRPr="00634E02">
        <w:t xml:space="preserve">UCRC. (2024). "Colorado River System Conservation Pilot Program in the Upper Colorado River Basin." </w:t>
      </w:r>
      <w:r w:rsidRPr="00634E02">
        <w:rPr>
          <w:i/>
        </w:rPr>
        <w:t>Upper Colorado River Commission</w:t>
      </w:r>
      <w:r w:rsidRPr="00634E02">
        <w:t xml:space="preserve">. </w:t>
      </w:r>
      <w:hyperlink r:id="rId44" w:history="1">
        <w:r w:rsidRPr="00634E02">
          <w:rPr>
            <w:rStyle w:val="Hyperlink"/>
          </w:rPr>
          <w:t>http://www.ucrcommission.com/wp-content/uploads/2024/06/2023_SCPP_Report_June2024.pdf</w:t>
        </w:r>
      </w:hyperlink>
      <w:r w:rsidRPr="00634E02">
        <w:t>.</w:t>
      </w:r>
    </w:p>
    <w:p w14:paraId="0FEE82F0" w14:textId="00088A67" w:rsidR="00634E02" w:rsidRPr="00634E02" w:rsidRDefault="00634E02" w:rsidP="00634E02">
      <w:pPr>
        <w:pStyle w:val="EndNoteBibliography"/>
        <w:spacing w:after="0"/>
        <w:ind w:left="720" w:hanging="720"/>
      </w:pPr>
      <w:r w:rsidRPr="00634E02">
        <w:lastRenderedPageBreak/>
        <w:t xml:space="preserve">USBR. (2007). "Record of Decision: Colorado River Interim Guidelines for Lower Basin Shortages and Coordinated Operations for Lakes Powell and Mead." U.S. Bureau of Reclamation. </w:t>
      </w:r>
      <w:hyperlink r:id="rId45" w:history="1">
        <w:r w:rsidRPr="00634E02">
          <w:rPr>
            <w:rStyle w:val="Hyperlink"/>
          </w:rPr>
          <w:t>https://www.usbr.gov/lc/region/programs/strategies/RecordofDecision.pdf</w:t>
        </w:r>
      </w:hyperlink>
      <w:r w:rsidRPr="00634E02">
        <w:t>.</w:t>
      </w:r>
    </w:p>
    <w:p w14:paraId="31F03309" w14:textId="36E53F44" w:rsidR="00634E02" w:rsidRPr="00634E02" w:rsidRDefault="00634E02" w:rsidP="00634E02">
      <w:pPr>
        <w:pStyle w:val="EndNoteBibliography"/>
        <w:spacing w:after="0"/>
        <w:ind w:left="720" w:hanging="720"/>
      </w:pPr>
      <w:r w:rsidRPr="00634E02">
        <w:t xml:space="preserve">USBR. (2019). "Agreement Concerning Colorado River Drought Contingency Management and Operations." U.S. Bureau of Reclamation, Washington, DC. </w:t>
      </w:r>
      <w:hyperlink r:id="rId46" w:history="1">
        <w:r w:rsidRPr="00634E02">
          <w:rPr>
            <w:rStyle w:val="Hyperlink"/>
          </w:rPr>
          <w:t>https://www.usbr.gov/ColoradoRiverBasin/dcp/index.html</w:t>
        </w:r>
      </w:hyperlink>
      <w:r w:rsidRPr="00634E02">
        <w:t>.</w:t>
      </w:r>
    </w:p>
    <w:p w14:paraId="22301FAD" w14:textId="37F27867" w:rsidR="00634E02" w:rsidRPr="00634E02" w:rsidRDefault="00634E02" w:rsidP="00634E02">
      <w:pPr>
        <w:pStyle w:val="EndNoteBibliography"/>
        <w:spacing w:after="0"/>
        <w:ind w:left="720" w:hanging="720"/>
      </w:pPr>
      <w:r w:rsidRPr="00634E02">
        <w:t xml:space="preserve">USBR. (2021a). "Boulder Canyon Operations Office - Program and Activities: Water Accounting Reports." U.S. Bureau of Reclamation. </w:t>
      </w:r>
      <w:hyperlink r:id="rId47" w:history="1">
        <w:r w:rsidRPr="00634E02">
          <w:rPr>
            <w:rStyle w:val="Hyperlink"/>
          </w:rPr>
          <w:t>https://www.usbr.gov/lc/region/g4000/wtracct.html</w:t>
        </w:r>
      </w:hyperlink>
      <w:r w:rsidRPr="00634E02">
        <w:t>.</w:t>
      </w:r>
    </w:p>
    <w:p w14:paraId="520F9383" w14:textId="6838CEE4" w:rsidR="00634E02" w:rsidRPr="00634E02" w:rsidRDefault="00634E02" w:rsidP="00634E02">
      <w:pPr>
        <w:pStyle w:val="EndNoteBibliography"/>
        <w:spacing w:after="0"/>
        <w:ind w:left="720" w:hanging="720"/>
      </w:pPr>
      <w:r w:rsidRPr="00634E02">
        <w:t xml:space="preserve">USBR. (2021b). "Pilot System Conservation Program." U.S. Bureau of Reclamation, </w:t>
      </w:r>
      <w:hyperlink r:id="rId48" w:history="1">
        <w:r w:rsidRPr="00634E02">
          <w:rPr>
            <w:rStyle w:val="Hyperlink"/>
          </w:rPr>
          <w:t>https://www.usbr.gov/lc/region/programs/PilotSysConsProg/pilotsystem.html</w:t>
        </w:r>
      </w:hyperlink>
      <w:r w:rsidRPr="00634E02">
        <w:t xml:space="preserve"> [Accessed on: October 14, 2021].</w:t>
      </w:r>
    </w:p>
    <w:p w14:paraId="0350BF8D" w14:textId="63E78A14" w:rsidR="00634E02" w:rsidRPr="00634E02" w:rsidRDefault="00634E02" w:rsidP="00634E02">
      <w:pPr>
        <w:pStyle w:val="EndNoteBibliography"/>
        <w:spacing w:after="0"/>
        <w:ind w:left="720" w:hanging="720"/>
      </w:pPr>
      <w:r w:rsidRPr="00634E02">
        <w:t xml:space="preserve">Wakhungu, M. J., Abdel-Mottaleb, N., Wells, E. C., and Zhang, Q. (2021). "Geospatial Vulnerability Framework for Identifying Water Infrastructure Inequalities." </w:t>
      </w:r>
      <w:r w:rsidRPr="00634E02">
        <w:rPr>
          <w:i/>
        </w:rPr>
        <w:t>Journal of Environmental Engineering</w:t>
      </w:r>
      <w:r w:rsidRPr="00634E02">
        <w:t xml:space="preserve">, 147(9), 04021034. </w:t>
      </w:r>
      <w:hyperlink r:id="rId49" w:history="1">
        <w:r w:rsidRPr="00634E02">
          <w:rPr>
            <w:rStyle w:val="Hyperlink"/>
          </w:rPr>
          <w:t>https://doi.org/10.1061/(ASCE)EE.1943-7870.0001903</w:t>
        </w:r>
      </w:hyperlink>
      <w:r w:rsidRPr="00634E02">
        <w:t>.</w:t>
      </w:r>
    </w:p>
    <w:p w14:paraId="27ABDEDC" w14:textId="0B4F0234" w:rsidR="00634E02" w:rsidRPr="00634E02" w:rsidRDefault="00634E02" w:rsidP="00634E02">
      <w:pPr>
        <w:pStyle w:val="EndNoteBibliography"/>
        <w:spacing w:after="0"/>
        <w:ind w:left="720" w:hanging="720"/>
      </w:pPr>
      <w:r w:rsidRPr="00634E02">
        <w:t xml:space="preserve">Wang, J., and Schmidt, J. C. (2020). "Stream flow and Losses of the Colorado River in the Southern Colorado Plateau." Center for Colorado River Studies, Utah State University, Logan, Utah. </w:t>
      </w:r>
      <w:hyperlink r:id="rId50" w:history="1">
        <w:r w:rsidRPr="00634E02">
          <w:rPr>
            <w:rStyle w:val="Hyperlink"/>
          </w:rPr>
          <w:t>https://qcnr.usu.edu/coloradoriver/files/WhitePaper5.pdf</w:t>
        </w:r>
      </w:hyperlink>
      <w:r w:rsidRPr="00634E02">
        <w:t>.</w:t>
      </w:r>
    </w:p>
    <w:p w14:paraId="54891C58" w14:textId="0B4464AD" w:rsidR="00634E02" w:rsidRPr="00634E02" w:rsidRDefault="00634E02" w:rsidP="00634E02">
      <w:pPr>
        <w:pStyle w:val="EndNoteBibliography"/>
        <w:spacing w:after="0"/>
        <w:ind w:left="720" w:hanging="720"/>
      </w:pPr>
      <w:r w:rsidRPr="00634E02">
        <w:t xml:space="preserve">Yates, D., Sieber, J., Purkey, D., and Huber-Lee, A. (2005). "WEAP21 - A demand-, priority-, and preference-driven water planning model Part 1: Model characteristics." </w:t>
      </w:r>
      <w:r w:rsidRPr="00634E02">
        <w:rPr>
          <w:i/>
        </w:rPr>
        <w:t>Water International</w:t>
      </w:r>
      <w:r w:rsidRPr="00634E02">
        <w:t xml:space="preserve">, 30(4), 487-500. </w:t>
      </w:r>
      <w:hyperlink r:id="rId51" w:history="1">
        <w:r w:rsidRPr="00634E02">
          <w:rPr>
            <w:rStyle w:val="Hyperlink"/>
          </w:rPr>
          <w:t>https://doi.org/10.1080/02508060508691893</w:t>
        </w:r>
      </w:hyperlink>
      <w:r w:rsidRPr="00634E02">
        <w:t>.</w:t>
      </w:r>
    </w:p>
    <w:p w14:paraId="548E161E" w14:textId="7BAB4B6B" w:rsidR="00634E02" w:rsidRPr="00634E02" w:rsidRDefault="00634E02" w:rsidP="00634E02">
      <w:pPr>
        <w:pStyle w:val="EndNoteBibliography"/>
        <w:ind w:left="720" w:hanging="720"/>
      </w:pPr>
      <w:r w:rsidRPr="00634E02">
        <w:t xml:space="preserve">Zagona, E. A., Fulp, T. J., Shane, R., Magee, T., and Goranflo, H. M. (2001). "Riverware: A Generalized Tool for Complex Reservoir System Modeling." </w:t>
      </w:r>
      <w:r w:rsidRPr="00634E02">
        <w:rPr>
          <w:i/>
        </w:rPr>
        <w:t>JAWRA Journal of the American Water Resources Association</w:t>
      </w:r>
      <w:r w:rsidRPr="00634E02">
        <w:t xml:space="preserve">, 37(4), 913-929. </w:t>
      </w:r>
      <w:hyperlink r:id="rId52" w:history="1">
        <w:r w:rsidRPr="00634E02">
          <w:rPr>
            <w:rStyle w:val="Hyperlink"/>
          </w:rPr>
          <w:t>https://doi.org/10.1111/j.1752-1688.2001.tb05522.x</w:t>
        </w:r>
      </w:hyperlink>
      <w:r w:rsidRPr="00634E02">
        <w:t>.</w:t>
      </w:r>
    </w:p>
    <w:p w14:paraId="7C382F38" w14:textId="4D30648B" w:rsidR="0028676C" w:rsidRPr="0028676C" w:rsidRDefault="00FC409E" w:rsidP="00634E02">
      <w:pPr>
        <w:rPr>
          <w:rFonts w:asciiTheme="majorBidi" w:hAnsiTheme="majorBidi" w:cstheme="majorBidi"/>
          <w:sz w:val="24"/>
          <w:szCs w:val="24"/>
        </w:rPr>
      </w:pPr>
      <w:r w:rsidRPr="0076048A">
        <w:rPr>
          <w:rFonts w:asciiTheme="majorBidi" w:hAnsiTheme="majorBidi" w:cstheme="majorBidi"/>
          <w:sz w:val="24"/>
          <w:szCs w:val="24"/>
        </w:rPr>
        <w:fldChar w:fldCharType="end"/>
      </w:r>
    </w:p>
    <w:sectPr w:rsidR="0028676C" w:rsidRPr="0028676C">
      <w:headerReference w:type="default" r:id="rId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4" w:author="Erik Christian Porse" w:date="2025-02-03T20:02:00Z" w:initials="EP">
    <w:p w14:paraId="482FD038" w14:textId="77777777" w:rsidR="0020410B" w:rsidRDefault="0020410B" w:rsidP="0020410B">
      <w:r>
        <w:rPr>
          <w:rStyle w:val="CommentReference"/>
        </w:rPr>
        <w:annotationRef/>
      </w:r>
      <w:r>
        <w:rPr>
          <w:color w:val="000000"/>
          <w:sz w:val="20"/>
          <w:szCs w:val="20"/>
        </w:rPr>
        <w:t>Not sure what you mean here?</w:t>
      </w:r>
    </w:p>
  </w:comment>
  <w:comment w:id="192" w:author="Erik Christian Porse" w:date="2025-02-03T20:19:00Z" w:initials="EP">
    <w:p w14:paraId="265122DA" w14:textId="77777777" w:rsidR="001B7C4E" w:rsidRDefault="001B7C4E" w:rsidP="001B7C4E">
      <w:r>
        <w:rPr>
          <w:rStyle w:val="CommentReference"/>
        </w:rPr>
        <w:annotationRef/>
      </w:r>
      <w:r>
        <w:rPr>
          <w:color w:val="000000"/>
          <w:sz w:val="20"/>
          <w:szCs w:val="20"/>
        </w:rPr>
        <w:t xml:space="preserve">Just wondering, have you or anyone done a review of any reservoir operational models that can serve as a template? We always seem to think these ideas are new, but they often can be more powerful if there are prior examples. I know that I haven’t. Could be a good student project…. </w:t>
      </w:r>
    </w:p>
  </w:comment>
  <w:comment w:id="203" w:author="Erik Christian Porse" w:date="2025-02-03T20:21:00Z" w:initials="EP">
    <w:p w14:paraId="2D7AD438" w14:textId="77777777" w:rsidR="001B7C4E" w:rsidRDefault="001B7C4E" w:rsidP="001B7C4E">
      <w:r>
        <w:rPr>
          <w:rStyle w:val="CommentReference"/>
        </w:rPr>
        <w:annotationRef/>
      </w:r>
      <w:r>
        <w:rPr>
          <w:color w:val="000000"/>
          <w:sz w:val="20"/>
          <w:szCs w:val="20"/>
        </w:rPr>
        <w:t xml:space="preserve">How would we know? In CA, the SWP and CVP use a gradual schedule of allocations based on input, but this is subject to media criticism because it can only get to 100% is above average precipitation years because the rights are over allocated… </w:t>
      </w:r>
    </w:p>
  </w:comment>
  <w:comment w:id="204" w:author="Erik Christian Porse" w:date="2025-02-03T20:22:00Z" w:initials="EP">
    <w:p w14:paraId="23606AD3" w14:textId="77777777" w:rsidR="001B7C4E" w:rsidRDefault="001B7C4E" w:rsidP="001B7C4E">
      <w:r>
        <w:rPr>
          <w:rStyle w:val="CommentReference"/>
        </w:rPr>
        <w:annotationRef/>
      </w:r>
      <w:r>
        <w:rPr>
          <w:color w:val="000000"/>
          <w:sz w:val="20"/>
          <w:szCs w:val="20"/>
        </w:rPr>
        <w:t>Hmmm. This could create issues with non-stationarity</w:t>
      </w:r>
    </w:p>
  </w:comment>
  <w:comment w:id="227" w:author="Erik Christian Porse" w:date="2025-02-03T20:23:00Z" w:initials="EP">
    <w:p w14:paraId="01E1D26A" w14:textId="77777777" w:rsidR="001B7C4E" w:rsidRDefault="001B7C4E" w:rsidP="001B7C4E">
      <w:r>
        <w:rPr>
          <w:rStyle w:val="CommentReference"/>
        </w:rPr>
        <w:annotationRef/>
      </w:r>
      <w:r>
        <w:rPr>
          <w:color w:val="000000"/>
          <w:sz w:val="20"/>
          <w:szCs w:val="20"/>
        </w:rPr>
        <w:t>Changed the box to numbers, as it seemed to make more sense  as steps</w:t>
      </w:r>
    </w:p>
  </w:comment>
  <w:comment w:id="244" w:author="Erik Christian Porse" w:date="2025-02-03T20:51:00Z" w:initials="EP">
    <w:p w14:paraId="63A323EF" w14:textId="77777777" w:rsidR="00E6611B" w:rsidRDefault="00E6611B" w:rsidP="00E6611B">
      <w:r>
        <w:rPr>
          <w:rStyle w:val="CommentReference"/>
        </w:rPr>
        <w:annotationRef/>
      </w:r>
      <w:r>
        <w:rPr>
          <w:color w:val="000000"/>
          <w:sz w:val="20"/>
          <w:szCs w:val="20"/>
        </w:rPr>
        <w:t>Would you consider this to be accurate?</w:t>
      </w:r>
    </w:p>
  </w:comment>
  <w:comment w:id="255" w:author="Erik Christian Porse" w:date="2025-02-03T20:53:00Z" w:initials="EP">
    <w:p w14:paraId="293C430A" w14:textId="77777777" w:rsidR="00E6611B" w:rsidRDefault="00E6611B" w:rsidP="00E6611B">
      <w:r>
        <w:rPr>
          <w:rStyle w:val="CommentReference"/>
        </w:rPr>
        <w:annotationRef/>
      </w:r>
      <w:r>
        <w:rPr>
          <w:color w:val="000000"/>
          <w:sz w:val="20"/>
          <w:szCs w:val="20"/>
        </w:rPr>
        <w:t xml:space="preserve">I think this paragraph might need some more specificity- perhaps an example. Or, it could be the underlying question of a good research article!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2FD038" w15:done="0"/>
  <w15:commentEx w15:paraId="265122DA" w15:done="0"/>
  <w15:commentEx w15:paraId="2D7AD438" w15:done="0"/>
  <w15:commentEx w15:paraId="23606AD3" w15:done="0"/>
  <w15:commentEx w15:paraId="01E1D26A" w15:done="0"/>
  <w15:commentEx w15:paraId="63A323EF" w15:done="0"/>
  <w15:commentEx w15:paraId="293C4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93D94C" w16cex:dateUtc="2025-02-03T19:02:00Z"/>
  <w16cex:commentExtensible w16cex:durableId="24B6E594" w16cex:dateUtc="2025-02-03T19:19:00Z"/>
  <w16cex:commentExtensible w16cex:durableId="608AE14E" w16cex:dateUtc="2025-02-03T19:21:00Z"/>
  <w16cex:commentExtensible w16cex:durableId="43C82205" w16cex:dateUtc="2025-02-03T19:22:00Z"/>
  <w16cex:commentExtensible w16cex:durableId="722CA989" w16cex:dateUtc="2025-02-03T19:23:00Z"/>
  <w16cex:commentExtensible w16cex:durableId="67A0DE27" w16cex:dateUtc="2025-02-03T19:51:00Z"/>
  <w16cex:commentExtensible w16cex:durableId="2477AE0D" w16cex:dateUtc="2025-02-03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2FD038" w16cid:durableId="3E93D94C"/>
  <w16cid:commentId w16cid:paraId="265122DA" w16cid:durableId="24B6E594"/>
  <w16cid:commentId w16cid:paraId="2D7AD438" w16cid:durableId="608AE14E"/>
  <w16cid:commentId w16cid:paraId="23606AD3" w16cid:durableId="43C82205"/>
  <w16cid:commentId w16cid:paraId="01E1D26A" w16cid:durableId="722CA989"/>
  <w16cid:commentId w16cid:paraId="63A323EF" w16cid:durableId="67A0DE27"/>
  <w16cid:commentId w16cid:paraId="293C430A" w16cid:durableId="2477AE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3BF41" w14:textId="77777777" w:rsidR="00FA7715" w:rsidRDefault="00FA7715" w:rsidP="00DA318A">
      <w:pPr>
        <w:spacing w:after="0" w:line="240" w:lineRule="auto"/>
      </w:pPr>
      <w:r>
        <w:separator/>
      </w:r>
    </w:p>
  </w:endnote>
  <w:endnote w:type="continuationSeparator" w:id="0">
    <w:p w14:paraId="2AF83AB1" w14:textId="77777777" w:rsidR="00FA7715" w:rsidRDefault="00FA7715"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4BAA7" w14:textId="77777777" w:rsidR="00FA7715" w:rsidRDefault="00FA7715" w:rsidP="00DA318A">
      <w:pPr>
        <w:spacing w:after="0" w:line="240" w:lineRule="auto"/>
      </w:pPr>
      <w:r>
        <w:separator/>
      </w:r>
    </w:p>
  </w:footnote>
  <w:footnote w:type="continuationSeparator" w:id="0">
    <w:p w14:paraId="51A26828" w14:textId="77777777" w:rsidR="00FA7715" w:rsidRDefault="00FA7715"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7D6215"/>
    <w:multiLevelType w:val="hybridMultilevel"/>
    <w:tmpl w:val="26C47B1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3"/>
  </w:num>
  <w:num w:numId="4" w16cid:durableId="1907567680">
    <w:abstractNumId w:val="19"/>
  </w:num>
  <w:num w:numId="5" w16cid:durableId="1841505650">
    <w:abstractNumId w:val="15"/>
  </w:num>
  <w:num w:numId="6" w16cid:durableId="1264605535">
    <w:abstractNumId w:val="4"/>
  </w:num>
  <w:num w:numId="7" w16cid:durableId="1168056695">
    <w:abstractNumId w:val="25"/>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4"/>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6"/>
  </w:num>
  <w:num w:numId="27" w16cid:durableId="816130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k Christian Porse">
    <w15:presenceInfo w15:providerId="AD" w15:userId="S::eporse@ucdavis.edu::e6b50e3b-0b40-4d96-8b53-4f3def8ebf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37AD8"/>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5FCC"/>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1FE0"/>
    <w:rsid w:val="001A2F77"/>
    <w:rsid w:val="001B485C"/>
    <w:rsid w:val="001B7456"/>
    <w:rsid w:val="001B7C4E"/>
    <w:rsid w:val="001C0156"/>
    <w:rsid w:val="001C42E1"/>
    <w:rsid w:val="001C7B25"/>
    <w:rsid w:val="001D0AAB"/>
    <w:rsid w:val="001D2773"/>
    <w:rsid w:val="001D2CC2"/>
    <w:rsid w:val="001D4581"/>
    <w:rsid w:val="001E4F5C"/>
    <w:rsid w:val="001E591F"/>
    <w:rsid w:val="001E68A3"/>
    <w:rsid w:val="001F1DF3"/>
    <w:rsid w:val="001F2DB8"/>
    <w:rsid w:val="0020410B"/>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4E8D"/>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59"/>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4E11"/>
    <w:rsid w:val="003F5FDD"/>
    <w:rsid w:val="003F6ED7"/>
    <w:rsid w:val="003F7ABC"/>
    <w:rsid w:val="00404156"/>
    <w:rsid w:val="0040579D"/>
    <w:rsid w:val="00405911"/>
    <w:rsid w:val="0040703F"/>
    <w:rsid w:val="004105E6"/>
    <w:rsid w:val="004203BC"/>
    <w:rsid w:val="00426B58"/>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3D87"/>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02"/>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354E9"/>
    <w:rsid w:val="00841BD6"/>
    <w:rsid w:val="00844938"/>
    <w:rsid w:val="008466FA"/>
    <w:rsid w:val="00850701"/>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D7755"/>
    <w:rsid w:val="008E099B"/>
    <w:rsid w:val="008E10BC"/>
    <w:rsid w:val="008E6E23"/>
    <w:rsid w:val="008F06A7"/>
    <w:rsid w:val="008F079D"/>
    <w:rsid w:val="008F3530"/>
    <w:rsid w:val="008F3613"/>
    <w:rsid w:val="0090465A"/>
    <w:rsid w:val="009056EC"/>
    <w:rsid w:val="00905CB2"/>
    <w:rsid w:val="00906298"/>
    <w:rsid w:val="00906710"/>
    <w:rsid w:val="00906CB3"/>
    <w:rsid w:val="009112D1"/>
    <w:rsid w:val="009120B9"/>
    <w:rsid w:val="0091391E"/>
    <w:rsid w:val="00913991"/>
    <w:rsid w:val="0091574B"/>
    <w:rsid w:val="0092122A"/>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651E"/>
    <w:rsid w:val="00997C18"/>
    <w:rsid w:val="009B2D3A"/>
    <w:rsid w:val="009B4230"/>
    <w:rsid w:val="009B4AFE"/>
    <w:rsid w:val="009B6B72"/>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CF1AF6"/>
    <w:rsid w:val="00D00BC5"/>
    <w:rsid w:val="00D06947"/>
    <w:rsid w:val="00D15123"/>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2EF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6611B"/>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A7715"/>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 w:type="paragraph" w:styleId="Revision">
    <w:name w:val="Revision"/>
    <w:hidden/>
    <w:uiPriority w:val="99"/>
    <w:semiHidden/>
    <w:rsid w:val="00593D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emf"/><Relationship Id="rId26" Type="http://schemas.openxmlformats.org/officeDocument/2006/relationships/hyperlink" Target="https://doi.org/10.1111/0004-5608.00219" TargetMode="External"/><Relationship Id="rId39" Type="http://schemas.openxmlformats.org/officeDocument/2006/relationships/hyperlink" Target="https://doi.org/10.1061/(ASCE)WR.1943-5452.0001592" TargetMode="External"/><Relationship Id="rId21" Type="http://schemas.openxmlformats.org/officeDocument/2006/relationships/hyperlink" Target="https://www.azcentral.com/story/opinion/op-ed/joannaallhands/2021/11/08/lake-mead-could-get-extra-water-from-lower-basin-annually/6306601001/" TargetMode="External"/><Relationship Id="rId34" Type="http://schemas.openxmlformats.org/officeDocument/2006/relationships/hyperlink" Target="https://doi.org/10.1002/wat2.1486" TargetMode="External"/><Relationship Id="rId42" Type="http://schemas.openxmlformats.org/officeDocument/2006/relationships/hyperlink" Target="https://doi.org/10.1002/wcc.565" TargetMode="External"/><Relationship Id="rId47" Type="http://schemas.openxmlformats.org/officeDocument/2006/relationships/hyperlink" Target="https://www.usbr.gov/lc/region/g4000/wtracct.html" TargetMode="External"/><Relationship Id="rId50" Type="http://schemas.openxmlformats.org/officeDocument/2006/relationships/hyperlink" Target="https://qcnr.usu.edu/coloradoriver/files/WhitePaper5.pdf" TargetMode="External"/><Relationship Id="rId55"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david.rosenberg@usu.edu" TargetMode="External"/><Relationship Id="rId29" Type="http://schemas.openxmlformats.org/officeDocument/2006/relationships/hyperlink" Target="https://doi.org/10.1061/(ASCE)WR.1943-5452.0001184" TargetMode="External"/><Relationship Id="rId11" Type="http://schemas.openxmlformats.org/officeDocument/2006/relationships/image" Target="media/image5.png"/><Relationship Id="rId24" Type="http://schemas.openxmlformats.org/officeDocument/2006/relationships/hyperlink" Target="https://www.usbr.gov/ColoradoRiverBasin/documents/post2026/alternatives/2024-05-08_Additional_Concepts_for_Consideration_City_of_Phoenix_508.pdf" TargetMode="External"/><Relationship Id="rId32" Type="http://schemas.openxmlformats.org/officeDocument/2006/relationships/hyperlink" Target="https://doi.org/10.1126/science.abc2755" TargetMode="External"/><Relationship Id="rId37" Type="http://schemas.openxmlformats.org/officeDocument/2006/relationships/hyperlink" Target="https://www.usbr.gov/ColoradoRiverBasin/documents/post2026/alternatives/2024-03-29_Final_Letter_re_Cooperative_Conservation_508.pdf" TargetMode="External"/><Relationship Id="rId40" Type="http://schemas.openxmlformats.org/officeDocument/2006/relationships/hyperlink" Target="https://doi.org/10.1061/JWRMD5.WRENG-5893" TargetMode="External"/><Relationship Id="rId45" Type="http://schemas.openxmlformats.org/officeDocument/2006/relationships/hyperlink" Target="https://www.usbr.gov/lc/region/programs/strategies/RecordofDecision.pdf"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7.emf"/><Relationship Id="rId31" Type="http://schemas.openxmlformats.org/officeDocument/2006/relationships/hyperlink" Target="https://www.ibwc.gov/Treaties_Minutes/Minutes.html" TargetMode="External"/><Relationship Id="rId44" Type="http://schemas.openxmlformats.org/officeDocument/2006/relationships/hyperlink" Target="http://www.ucrcommission.com/wp-content/uploads/2024/06/2023_SCPP_Report_June2024.pdf" TargetMode="External"/><Relationship Id="rId52" Type="http://schemas.openxmlformats.org/officeDocument/2006/relationships/hyperlink" Target="https://doi.org/10.1111/j.1752-1688.2001.tb05522.x" TargetMode="External"/><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16/09/relationships/commentsIds" Target="commentsIds.xml"/><Relationship Id="rId22" Type="http://schemas.openxmlformats.org/officeDocument/2006/relationships/hyperlink" Target="https://www.snwa.com/assets/pdf/lower-basin-alternative-letter-march2024.pdf" TargetMode="External"/><Relationship Id="rId27" Type="http://schemas.openxmlformats.org/officeDocument/2006/relationships/hyperlink" Target="https://heinonline.org/HOL/Page?handle=hein.journals/nevlj8&amp;id=980&amp;collection=journals&amp;index" TargetMode="External"/><Relationship Id="rId30" Type="http://schemas.openxmlformats.org/officeDocument/2006/relationships/hyperlink" Target="https://doi.org/10.1038/s41893-022-00866-z" TargetMode="External"/><Relationship Id="rId35" Type="http://schemas.openxmlformats.org/officeDocument/2006/relationships/hyperlink" Target="http://www.ucrcommission.com/wp-content/uploads/2024/03/UDS-Alternative-Submittal-March-5-2024.pdf" TargetMode="External"/><Relationship Id="rId43" Type="http://schemas.openxmlformats.org/officeDocument/2006/relationships/hyperlink" Target="http://www.ucrcommission.com/RepDoc/SCPPDocuments/2018__SCPP_FUBRD.pdf" TargetMode="External"/><Relationship Id="rId48" Type="http://schemas.openxmlformats.org/officeDocument/2006/relationships/hyperlink" Target="https://www.usbr.gov/lc/region/programs/PilotSysConsProg/pilotsystem.html"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80/02508060508691893"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hub.com/dzeke/ColoradoRiverCollaborate/tree/main/LakeMeadWaterConservationProgramAnalysis" TargetMode="External"/><Relationship Id="rId25" Type="http://schemas.openxmlformats.org/officeDocument/2006/relationships/hyperlink" Target="https://doi.org/10.1111/1540-6237.8402002" TargetMode="External"/><Relationship Id="rId33" Type="http://schemas.openxmlformats.org/officeDocument/2006/relationships/hyperlink" Target="http://dx.doi.org/10.1016/j.envsoft.2012.12.007" TargetMode="External"/><Relationship Id="rId38" Type="http://schemas.openxmlformats.org/officeDocument/2006/relationships/hyperlink" Target="https://doi.org/10.1007/s11269-015-0952-8" TargetMode="External"/><Relationship Id="rId46" Type="http://schemas.openxmlformats.org/officeDocument/2006/relationships/hyperlink" Target="https://www.usbr.gov/ColoradoRiverBasin/dcp/index.html" TargetMode="External"/><Relationship Id="rId20" Type="http://schemas.openxmlformats.org/officeDocument/2006/relationships/hyperlink" Target="https://doi.org/10.1002/aws2.1274" TargetMode="External"/><Relationship Id="rId41" Type="http://schemas.openxmlformats.org/officeDocument/2006/relationships/hyperlink" Target="https://heinonline.org/HOL/Page?collection=journals&amp;handle=hein.journals/sdlp22&amp;id=44&amp;men_tab=srchresult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8/08/relationships/commentsExtensible" Target="commentsExtensible.xml"/><Relationship Id="rId23" Type="http://schemas.openxmlformats.org/officeDocument/2006/relationships/hyperlink" Target="https://knowyourwaternews.com/ics-three-little-letters-that-signify-big-contributions-and-new-flexibility/" TargetMode="External"/><Relationship Id="rId28" Type="http://schemas.openxmlformats.org/officeDocument/2006/relationships/hyperlink" Target="https://doi.org/10.1016/j.jhydrol.2009.06.037" TargetMode="External"/><Relationship Id="rId36" Type="http://schemas.openxmlformats.org/officeDocument/2006/relationships/hyperlink" Target="https://www.mdpi.com/1660-4601/19/3/1419" TargetMode="External"/><Relationship Id="rId49" Type="http://schemas.openxmlformats.org/officeDocument/2006/relationships/hyperlink" Target="https://doi.org/10.1061/(ASCE)EE.1943-7870.0001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8527</Words>
  <Characters>48605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Erik Christian Porse</cp:lastModifiedBy>
  <cp:revision>4</cp:revision>
  <dcterms:created xsi:type="dcterms:W3CDTF">2025-02-03T06:08:00Z</dcterms:created>
  <dcterms:modified xsi:type="dcterms:W3CDTF">2025-02-03T21:15:00Z</dcterms:modified>
</cp:coreProperties>
</file>
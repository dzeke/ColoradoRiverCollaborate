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0B9F2" w14:textId="5C5D5D49" w:rsidR="657E88F1" w:rsidRDefault="009A5806" w:rsidP="657E88F1">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Overview of </w:t>
      </w:r>
      <w:r w:rsidR="008D59C3">
        <w:rPr>
          <w:rFonts w:ascii="Times New Roman" w:eastAsia="Times New Roman" w:hAnsi="Times New Roman" w:cs="Times New Roman"/>
          <w:b/>
          <w:bCs/>
          <w:sz w:val="28"/>
          <w:szCs w:val="28"/>
        </w:rPr>
        <w:t xml:space="preserve">Request for </w:t>
      </w:r>
      <w:r w:rsidR="00B617E2">
        <w:rPr>
          <w:rFonts w:ascii="Times New Roman" w:eastAsia="Times New Roman" w:hAnsi="Times New Roman" w:cs="Times New Roman"/>
          <w:b/>
          <w:bCs/>
          <w:sz w:val="28"/>
          <w:szCs w:val="28"/>
        </w:rPr>
        <w:t xml:space="preserve">Prior </w:t>
      </w:r>
      <w:r>
        <w:rPr>
          <w:rFonts w:ascii="Times New Roman" w:eastAsia="Times New Roman" w:hAnsi="Times New Roman" w:cs="Times New Roman"/>
          <w:b/>
          <w:bCs/>
          <w:sz w:val="28"/>
          <w:szCs w:val="28"/>
        </w:rPr>
        <w:t xml:space="preserve">Short Conversation with Potential Collaborators </w:t>
      </w:r>
      <w:r w:rsidR="657E88F1" w:rsidRPr="657E88F1">
        <w:rPr>
          <w:rFonts w:ascii="Times New Roman" w:eastAsia="Times New Roman" w:hAnsi="Times New Roman" w:cs="Times New Roman"/>
          <w:b/>
          <w:bCs/>
          <w:sz w:val="28"/>
          <w:szCs w:val="28"/>
        </w:rPr>
        <w:t>for Immersive Modeling for Colorado River Management</w:t>
      </w:r>
      <w:r w:rsidR="005B4DB5">
        <w:rPr>
          <w:rFonts w:ascii="Times New Roman" w:eastAsia="Times New Roman" w:hAnsi="Times New Roman" w:cs="Times New Roman"/>
          <w:b/>
          <w:bCs/>
          <w:sz w:val="28"/>
          <w:szCs w:val="28"/>
        </w:rPr>
        <w:t xml:space="preserve"> </w:t>
      </w:r>
    </w:p>
    <w:p w14:paraId="292FC097" w14:textId="2483C57A" w:rsidR="188A1A8C" w:rsidRDefault="188A1A8C" w:rsidP="06AA135D">
      <w:pPr>
        <w:jc w:val="center"/>
        <w:rPr>
          <w:rFonts w:ascii="Times New Roman" w:eastAsia="Times New Roman" w:hAnsi="Times New Roman" w:cs="Times New Roman"/>
          <w:b/>
          <w:bCs/>
          <w:sz w:val="28"/>
          <w:szCs w:val="28"/>
        </w:rPr>
      </w:pPr>
      <w:r w:rsidRPr="06AA135D">
        <w:rPr>
          <w:rFonts w:ascii="Times New Roman" w:eastAsia="Times New Roman" w:hAnsi="Times New Roman" w:cs="Times New Roman"/>
          <w:b/>
          <w:bCs/>
          <w:sz w:val="28"/>
          <w:szCs w:val="28"/>
        </w:rPr>
        <w:t>The Golden Circle Approach</w:t>
      </w:r>
    </w:p>
    <w:p w14:paraId="091F544F" w14:textId="6AB3F5EE" w:rsidR="4C7BBFBB" w:rsidRDefault="00802042" w:rsidP="06AA135D">
      <w:pPr>
        <w:rPr>
          <w:rFonts w:ascii="Times New Roman" w:eastAsia="Times New Roman" w:hAnsi="Times New Roman" w:cs="Times New Roman"/>
          <w:b/>
          <w:bCs/>
        </w:rPr>
      </w:pPr>
      <w:r>
        <w:rPr>
          <w:rFonts w:ascii="Times New Roman" w:eastAsia="Times New Roman" w:hAnsi="Times New Roman" w:cs="Times New Roman"/>
          <w:b/>
          <w:bCs/>
        </w:rPr>
        <w:t xml:space="preserve">Overview of the </w:t>
      </w:r>
      <w:r w:rsidR="26CF549C" w:rsidRPr="26CF549C">
        <w:rPr>
          <w:rFonts w:ascii="Times New Roman" w:eastAsia="Times New Roman" w:hAnsi="Times New Roman" w:cs="Times New Roman"/>
          <w:b/>
          <w:bCs/>
        </w:rPr>
        <w:t>Logic</w:t>
      </w:r>
    </w:p>
    <w:p w14:paraId="61787AD6" w14:textId="2EC7E6E3" w:rsidR="188A1A8C" w:rsidRDefault="78B4CA4A" w:rsidP="06AA135D">
      <w:pPr>
        <w:pStyle w:val="ListParagraph"/>
        <w:numPr>
          <w:ilvl w:val="0"/>
          <w:numId w:val="5"/>
        </w:numPr>
        <w:rPr>
          <w:rFonts w:ascii="Times New Roman" w:eastAsia="Times New Roman" w:hAnsi="Times New Roman" w:cs="Times New Roman"/>
          <w:b/>
          <w:bCs/>
        </w:rPr>
      </w:pPr>
      <w:r w:rsidRPr="78B4CA4A">
        <w:rPr>
          <w:rFonts w:ascii="Times New Roman" w:eastAsia="Times New Roman" w:hAnsi="Times New Roman" w:cs="Times New Roman"/>
          <w:b/>
          <w:bCs/>
        </w:rPr>
        <w:t>Why</w:t>
      </w:r>
    </w:p>
    <w:p w14:paraId="6CACAB73" w14:textId="651683B6" w:rsidR="4C42AFFD" w:rsidRDefault="4B72D63D" w:rsidP="5F35F0CE">
      <w:pPr>
        <w:pStyle w:val="ListParagraph"/>
        <w:numPr>
          <w:ilvl w:val="1"/>
          <w:numId w:val="5"/>
        </w:numPr>
        <w:rPr>
          <w:rFonts w:ascii="Times New Roman" w:eastAsia="Times New Roman" w:hAnsi="Times New Roman" w:cs="Times New Roman"/>
        </w:rPr>
      </w:pPr>
      <w:r w:rsidRPr="4B72D63D">
        <w:rPr>
          <w:rFonts w:ascii="Times New Roman" w:eastAsia="Times New Roman" w:hAnsi="Times New Roman" w:cs="Times New Roman"/>
        </w:rPr>
        <w:t>If you would like to explore, pick apart, and possibly improve new strategies to manage Colorado River water in a friendly and fun space with a low time commitment, we have an opportunity for you!</w:t>
      </w:r>
    </w:p>
    <w:p w14:paraId="3EF10068" w14:textId="2FDCEF26" w:rsidR="188A1A8C" w:rsidRDefault="4C42AFFD" w:rsidP="06AA135D">
      <w:pPr>
        <w:pStyle w:val="ListParagraph"/>
        <w:numPr>
          <w:ilvl w:val="0"/>
          <w:numId w:val="5"/>
        </w:numPr>
        <w:rPr>
          <w:rFonts w:ascii="Times New Roman" w:eastAsia="Times New Roman" w:hAnsi="Times New Roman" w:cs="Times New Roman"/>
          <w:b/>
          <w:bCs/>
        </w:rPr>
      </w:pPr>
      <w:r w:rsidRPr="4C42AFFD">
        <w:rPr>
          <w:rFonts w:ascii="Times New Roman" w:eastAsia="Times New Roman" w:hAnsi="Times New Roman" w:cs="Times New Roman"/>
          <w:b/>
          <w:bCs/>
        </w:rPr>
        <w:t>How</w:t>
      </w:r>
    </w:p>
    <w:p w14:paraId="4D093C91" w14:textId="35E6E1FE" w:rsidR="4C42AFFD" w:rsidRDefault="4B72D63D" w:rsidP="2A0AD383">
      <w:pPr>
        <w:pStyle w:val="ListParagraph"/>
        <w:numPr>
          <w:ilvl w:val="1"/>
          <w:numId w:val="5"/>
        </w:numPr>
        <w:rPr>
          <w:rFonts w:ascii="Times New Roman" w:eastAsia="Times New Roman" w:hAnsi="Times New Roman" w:cs="Times New Roman"/>
        </w:rPr>
      </w:pPr>
      <w:r w:rsidRPr="4B72D63D">
        <w:rPr>
          <w:rFonts w:ascii="Times New Roman" w:eastAsia="Times New Roman" w:hAnsi="Times New Roman" w:cs="Times New Roman"/>
        </w:rPr>
        <w:t xml:space="preserve">We are hosting immersive online collaborative model sessions for Lake Mead based on the principle of division of reservoir inflow.  In only one model session, you will immerse in and personify a water user role. You will then decide how much to consume and conserve in response to your available water, others choices, and the real-time discussion of choices. At the session end, we will ask which, if any, new insights you took away from the session and how to improve strategies. No modeling experience is necessary!  </w:t>
      </w:r>
    </w:p>
    <w:p w14:paraId="5DDBCAE2" w14:textId="4478AFB8" w:rsidR="188A1A8C" w:rsidRDefault="4C42AFFD" w:rsidP="06AA135D">
      <w:pPr>
        <w:pStyle w:val="ListParagraph"/>
        <w:numPr>
          <w:ilvl w:val="0"/>
          <w:numId w:val="5"/>
        </w:numPr>
        <w:rPr>
          <w:rFonts w:ascii="Times New Roman" w:eastAsia="Times New Roman" w:hAnsi="Times New Roman" w:cs="Times New Roman"/>
          <w:b/>
          <w:bCs/>
        </w:rPr>
      </w:pPr>
      <w:r w:rsidRPr="4C42AFFD">
        <w:rPr>
          <w:rFonts w:ascii="Times New Roman" w:eastAsia="Times New Roman" w:hAnsi="Times New Roman" w:cs="Times New Roman"/>
          <w:b/>
          <w:bCs/>
        </w:rPr>
        <w:t>What</w:t>
      </w:r>
    </w:p>
    <w:p w14:paraId="3D9DABF3" w14:textId="63BFC9BC" w:rsidR="4C42AFFD" w:rsidRDefault="657E88F1" w:rsidP="3AEE476B">
      <w:pPr>
        <w:pStyle w:val="ListParagraph"/>
        <w:numPr>
          <w:ilvl w:val="1"/>
          <w:numId w:val="5"/>
        </w:numPr>
        <w:rPr>
          <w:rFonts w:ascii="Times New Roman" w:eastAsia="Times New Roman" w:hAnsi="Times New Roman" w:cs="Times New Roman"/>
        </w:rPr>
      </w:pPr>
      <w:r w:rsidRPr="657E88F1">
        <w:rPr>
          <w:rFonts w:ascii="Times New Roman" w:eastAsia="Times New Roman" w:hAnsi="Times New Roman" w:cs="Times New Roman"/>
        </w:rPr>
        <w:t>All you have to do is join a 2-hour model session!</w:t>
      </w:r>
    </w:p>
    <w:p w14:paraId="24A0694E" w14:textId="4ECE27AF" w:rsidR="657E88F1" w:rsidRDefault="657E88F1" w:rsidP="657E88F1">
      <w:pPr>
        <w:pStyle w:val="ListParagraph"/>
        <w:ind w:left="1440"/>
        <w:rPr>
          <w:rFonts w:ascii="Times New Roman" w:eastAsia="Times New Roman" w:hAnsi="Times New Roman" w:cs="Times New Roman"/>
        </w:rPr>
      </w:pPr>
    </w:p>
    <w:p w14:paraId="77B4C143" w14:textId="5422D275" w:rsidR="468BFF95" w:rsidRDefault="26CF549C" w:rsidP="06AA135D">
      <w:pPr>
        <w:rPr>
          <w:rFonts w:ascii="Times New Roman" w:eastAsia="Times New Roman" w:hAnsi="Times New Roman" w:cs="Times New Roman"/>
          <w:b/>
          <w:bCs/>
        </w:rPr>
      </w:pPr>
      <w:r w:rsidRPr="26CF549C">
        <w:rPr>
          <w:rFonts w:ascii="Times New Roman" w:eastAsia="Times New Roman" w:hAnsi="Times New Roman" w:cs="Times New Roman"/>
          <w:b/>
          <w:bCs/>
        </w:rPr>
        <w:t>Step 1. Invitation for 20-min</w:t>
      </w:r>
      <w:r w:rsidR="009A5806">
        <w:rPr>
          <w:rFonts w:ascii="Times New Roman" w:eastAsia="Times New Roman" w:hAnsi="Times New Roman" w:cs="Times New Roman"/>
          <w:b/>
          <w:bCs/>
        </w:rPr>
        <w:t>ute</w:t>
      </w:r>
      <w:r w:rsidRPr="26CF549C">
        <w:rPr>
          <w:rFonts w:ascii="Times New Roman" w:eastAsia="Times New Roman" w:hAnsi="Times New Roman" w:cs="Times New Roman"/>
          <w:b/>
          <w:bCs/>
        </w:rPr>
        <w:t xml:space="preserve"> Conversation</w:t>
      </w:r>
    </w:p>
    <w:p w14:paraId="0705B4A6" w14:textId="738D2DA7" w:rsidR="77B9EE02" w:rsidRDefault="77B9EE02" w:rsidP="06AA135D">
      <w:pPr>
        <w:jc w:val="both"/>
        <w:rPr>
          <w:rFonts w:ascii="Times New Roman" w:eastAsia="Times New Roman" w:hAnsi="Times New Roman" w:cs="Times New Roman"/>
          <w:color w:val="000000" w:themeColor="text1"/>
        </w:rPr>
      </w:pPr>
      <w:r w:rsidRPr="06AA135D">
        <w:rPr>
          <w:rFonts w:ascii="Times New Roman" w:eastAsia="Times New Roman" w:hAnsi="Times New Roman" w:cs="Times New Roman"/>
          <w:color w:val="000000" w:themeColor="text1"/>
        </w:rPr>
        <w:t>Hi [NAME]!</w:t>
      </w:r>
    </w:p>
    <w:p w14:paraId="426508CE" w14:textId="72765567" w:rsidR="77B9EE02" w:rsidRDefault="657E88F1" w:rsidP="657E88F1">
      <w:pPr>
        <w:jc w:val="both"/>
        <w:rPr>
          <w:rFonts w:ascii="Times New Roman" w:eastAsia="Times New Roman" w:hAnsi="Times New Roman" w:cs="Times New Roman"/>
          <w:color w:val="000000" w:themeColor="text1"/>
        </w:rPr>
      </w:pPr>
      <w:r w:rsidRPr="657E88F1">
        <w:rPr>
          <w:rFonts w:ascii="Times New Roman" w:eastAsia="Times New Roman" w:hAnsi="Times New Roman" w:cs="Times New Roman"/>
          <w:color w:val="000000" w:themeColor="text1"/>
        </w:rPr>
        <w:t>I'm [Research Team Member Name]. I'm studying environmental engineering at Utah State University and am a student researcher working with David Rosenberg (Utah State University) and Erik Porse (</w:t>
      </w:r>
      <w:r w:rsidRPr="657E88F1">
        <w:rPr>
          <w:rFonts w:ascii="Times New Roman" w:eastAsia="Times New Roman" w:hAnsi="Times New Roman" w:cs="Times New Roman"/>
        </w:rPr>
        <w:t>University of California Agriculture and Natural Resources).</w:t>
      </w:r>
    </w:p>
    <w:p w14:paraId="3C4AFBCA" w14:textId="4D166570" w:rsidR="77B9EE02" w:rsidRDefault="4B72D63D" w:rsidP="4B72D63D">
      <w:pPr>
        <w:jc w:val="both"/>
        <w:rPr>
          <w:rFonts w:ascii="Times New Roman" w:eastAsia="Times New Roman" w:hAnsi="Times New Roman" w:cs="Times New Roman"/>
          <w:color w:val="000000" w:themeColor="text1"/>
        </w:rPr>
      </w:pPr>
      <w:r w:rsidRPr="4B72D63D">
        <w:rPr>
          <w:rFonts w:ascii="Times New Roman" w:eastAsia="Times New Roman" w:hAnsi="Times New Roman" w:cs="Times New Roman"/>
        </w:rPr>
        <w:t xml:space="preserve">I saw you attended a recent Colorado River Water User’s Association Conference. I would like the opportunity to talk for about 20 minutes to hear more about your work for Colorado River water. I’d also like to share for a few minutes about our immersive online collaborative modeling project </w:t>
      </w:r>
      <w:r w:rsidR="009A5806">
        <w:rPr>
          <w:rFonts w:ascii="Times New Roman" w:eastAsia="Times New Roman" w:hAnsi="Times New Roman" w:cs="Times New Roman"/>
        </w:rPr>
        <w:t>[Brief description of the model]</w:t>
      </w:r>
      <w:r w:rsidRPr="4B72D63D">
        <w:rPr>
          <w:rFonts w:ascii="Times New Roman" w:eastAsia="Times New Roman" w:hAnsi="Times New Roman" w:cs="Times New Roman"/>
        </w:rPr>
        <w:t>.</w:t>
      </w:r>
    </w:p>
    <w:p w14:paraId="697CD255" w14:textId="6C82A3DA" w:rsidR="1B93161B" w:rsidRDefault="4B72D63D" w:rsidP="4B72D63D">
      <w:pPr>
        <w:jc w:val="both"/>
        <w:rPr>
          <w:rFonts w:ascii="Times New Roman" w:eastAsia="Times New Roman" w:hAnsi="Times New Roman" w:cs="Times New Roman"/>
          <w:color w:val="000000" w:themeColor="text1"/>
        </w:rPr>
      </w:pPr>
      <w:r w:rsidRPr="4B72D63D">
        <w:rPr>
          <w:rFonts w:ascii="Times New Roman" w:eastAsia="Times New Roman" w:hAnsi="Times New Roman" w:cs="Times New Roman"/>
          <w:color w:val="000000" w:themeColor="text1"/>
        </w:rPr>
        <w:t xml:space="preserve"> If you would like to meet, could you please suggest a day/time that would work for you? </w:t>
      </w:r>
    </w:p>
    <w:p w14:paraId="46558F8B" w14:textId="04FC5F41" w:rsidR="77205155" w:rsidRDefault="26CF549C" w:rsidP="26CF549C">
      <w:pPr>
        <w:jc w:val="both"/>
        <w:rPr>
          <w:rFonts w:ascii="Times New Roman" w:eastAsia="Times New Roman" w:hAnsi="Times New Roman" w:cs="Times New Roman"/>
          <w:color w:val="000000" w:themeColor="text1"/>
        </w:rPr>
      </w:pPr>
      <w:r w:rsidRPr="26CF549C">
        <w:rPr>
          <w:rFonts w:ascii="Times New Roman" w:eastAsia="Times New Roman" w:hAnsi="Times New Roman" w:cs="Times New Roman"/>
          <w:color w:val="000000" w:themeColor="text1"/>
        </w:rPr>
        <w:t>Looking forward to your reply.</w:t>
      </w:r>
    </w:p>
    <w:p w14:paraId="1F7E74D1" w14:textId="77777777" w:rsidR="0026278F" w:rsidRDefault="0026278F">
      <w:pPr>
        <w:rPr>
          <w:rFonts w:ascii="Times New Roman" w:eastAsia="Times New Roman" w:hAnsi="Times New Roman" w:cs="Times New Roman"/>
          <w:b/>
          <w:bCs/>
          <w:color w:val="000000" w:themeColor="text1"/>
        </w:rPr>
      </w:pPr>
    </w:p>
    <w:p w14:paraId="4661C4D8" w14:textId="436006A0" w:rsidR="009A5806" w:rsidRDefault="0026278F">
      <w:pPr>
        <w:rPr>
          <w:rFonts w:ascii="Times New Roman" w:eastAsia="Times New Roman" w:hAnsi="Times New Roman" w:cs="Times New Roman"/>
          <w:b/>
          <w:bCs/>
          <w:color w:val="000000" w:themeColor="text1"/>
        </w:rPr>
      </w:pPr>
      <w:r>
        <w:rPr>
          <w:rFonts w:ascii="Times New Roman" w:eastAsia="Times New Roman" w:hAnsi="Times New Roman" w:cs="Times New Roman"/>
          <w:color w:val="000000" w:themeColor="text1"/>
        </w:rPr>
        <w:t xml:space="preserve">If you want to reach out to the project lead, you can reach him at </w:t>
      </w:r>
      <w:hyperlink r:id="rId5" w:history="1">
        <w:r w:rsidRPr="00D24E01">
          <w:rPr>
            <w:rStyle w:val="Hyperlink"/>
            <w:rFonts w:ascii="Times New Roman" w:eastAsia="Times New Roman" w:hAnsi="Times New Roman" w:cs="Times New Roman"/>
          </w:rPr>
          <w:t>david.rosenberg@usu.edu</w:t>
        </w:r>
      </w:hyperlink>
      <w:r>
        <w:rPr>
          <w:rFonts w:ascii="Times New Roman" w:eastAsia="Times New Roman" w:hAnsi="Times New Roman" w:cs="Times New Roman"/>
          <w:color w:val="000000" w:themeColor="text1"/>
        </w:rPr>
        <w:t>; 435-797-8689.</w:t>
      </w:r>
      <w:r w:rsidR="008A0A71">
        <w:rPr>
          <w:rFonts w:ascii="Times New Roman" w:eastAsia="Times New Roman" w:hAnsi="Times New Roman" w:cs="Times New Roman"/>
          <w:color w:val="000000" w:themeColor="text1"/>
        </w:rPr>
        <w:t xml:space="preserve"> The project number is IRB-</w:t>
      </w:r>
      <w:r w:rsidR="008A0A71" w:rsidRPr="008A0A71">
        <w:rPr>
          <w:rFonts w:ascii="Times New Roman" w:eastAsia="Times New Roman" w:hAnsi="Times New Roman" w:cs="Times New Roman"/>
          <w:color w:val="000000" w:themeColor="text1"/>
        </w:rPr>
        <w:t>14808</w:t>
      </w:r>
      <w:r w:rsidR="008A0A71">
        <w:rPr>
          <w:rFonts w:ascii="Times New Roman" w:eastAsia="Times New Roman" w:hAnsi="Times New Roman" w:cs="Times New Roman"/>
          <w:b/>
          <w:bCs/>
          <w:color w:val="000000" w:themeColor="text1"/>
        </w:rPr>
        <w:t>.</w:t>
      </w:r>
    </w:p>
    <w:p w14:paraId="4804F673" w14:textId="6F3E5C24" w:rsidR="01B0D157" w:rsidRDefault="26CF549C" w:rsidP="26CF549C">
      <w:pPr>
        <w:jc w:val="both"/>
        <w:rPr>
          <w:rFonts w:ascii="Times New Roman" w:eastAsia="Times New Roman" w:hAnsi="Times New Roman" w:cs="Times New Roman"/>
          <w:b/>
          <w:bCs/>
          <w:color w:val="000000" w:themeColor="text1"/>
        </w:rPr>
      </w:pPr>
      <w:r w:rsidRPr="26CF549C">
        <w:rPr>
          <w:rFonts w:ascii="Times New Roman" w:eastAsia="Times New Roman" w:hAnsi="Times New Roman" w:cs="Times New Roman"/>
          <w:b/>
          <w:bCs/>
          <w:color w:val="000000" w:themeColor="text1"/>
        </w:rPr>
        <w:lastRenderedPageBreak/>
        <w:t>Step 2. 20-min Conversation</w:t>
      </w:r>
    </w:p>
    <w:p w14:paraId="526D0C04" w14:textId="71B9E051" w:rsidR="1B93161B" w:rsidRDefault="1B93161B" w:rsidP="1B93161B">
      <w:pPr>
        <w:jc w:val="both"/>
        <w:rPr>
          <w:rFonts w:ascii="Times New Roman" w:eastAsia="Times New Roman" w:hAnsi="Times New Roman" w:cs="Times New Roman"/>
          <w:color w:val="000000" w:themeColor="text1"/>
        </w:rPr>
      </w:pPr>
      <w:r w:rsidRPr="1B93161B">
        <w:rPr>
          <w:rFonts w:ascii="Times New Roman" w:eastAsia="Times New Roman" w:hAnsi="Times New Roman" w:cs="Times New Roman"/>
          <w:b/>
          <w:bCs/>
          <w:color w:val="000000" w:themeColor="text1"/>
        </w:rPr>
        <w:t>[</w:t>
      </w:r>
      <w:r w:rsidRPr="1B93161B">
        <w:rPr>
          <w:rFonts w:ascii="Times New Roman" w:eastAsia="Times New Roman" w:hAnsi="Times New Roman" w:cs="Times New Roman"/>
          <w:color w:val="000000" w:themeColor="text1"/>
        </w:rPr>
        <w:t>Introductions]</w:t>
      </w:r>
    </w:p>
    <w:p w14:paraId="11BFE941" w14:textId="10471B3D" w:rsidR="1B93161B" w:rsidRDefault="4B72D63D" w:rsidP="4B72D63D">
      <w:pPr>
        <w:jc w:val="both"/>
        <w:rPr>
          <w:rFonts w:ascii="Times New Roman" w:eastAsia="Times New Roman" w:hAnsi="Times New Roman" w:cs="Times New Roman"/>
          <w:color w:val="000000" w:themeColor="text1"/>
        </w:rPr>
      </w:pPr>
      <w:r w:rsidRPr="4B72D63D">
        <w:rPr>
          <w:rFonts w:ascii="Times New Roman" w:eastAsia="Times New Roman" w:hAnsi="Times New Roman" w:cs="Times New Roman"/>
          <w:color w:val="000000" w:themeColor="text1"/>
        </w:rPr>
        <w:t>[Ask them to discuss their work]</w:t>
      </w:r>
    </w:p>
    <w:p w14:paraId="391D60D8" w14:textId="1149C279" w:rsidR="23766E28" w:rsidRDefault="4B72D63D" w:rsidP="4B72D63D">
      <w:pPr>
        <w:jc w:val="both"/>
        <w:rPr>
          <w:rFonts w:ascii="Times New Roman" w:eastAsia="Times New Roman" w:hAnsi="Times New Roman" w:cs="Times New Roman"/>
          <w:color w:val="000000" w:themeColor="text1"/>
        </w:rPr>
      </w:pPr>
      <w:r w:rsidRPr="4B72D63D">
        <w:rPr>
          <w:rFonts w:ascii="Times New Roman" w:eastAsia="Times New Roman" w:hAnsi="Times New Roman" w:cs="Times New Roman"/>
          <w:color w:val="000000" w:themeColor="text1"/>
        </w:rPr>
        <w:t>[Follow up with questions such as “Why are you ...”, "Can you talk more about ....?"]</w:t>
      </w:r>
    </w:p>
    <w:p w14:paraId="637283CE" w14:textId="08A3E115" w:rsidR="03AADCA9" w:rsidRDefault="4B72D63D" w:rsidP="03AADCA9">
      <w:pPr>
        <w:pStyle w:val="ListParagraph"/>
        <w:ind w:left="0"/>
        <w:jc w:val="both"/>
        <w:rPr>
          <w:rFonts w:ascii="Times New Roman" w:eastAsia="Times New Roman" w:hAnsi="Times New Roman" w:cs="Times New Roman"/>
        </w:rPr>
      </w:pPr>
      <w:r w:rsidRPr="4B72D63D">
        <w:rPr>
          <w:rFonts w:ascii="Times New Roman" w:eastAsia="Times New Roman" w:hAnsi="Times New Roman" w:cs="Times New Roman"/>
        </w:rPr>
        <w:t>[The Pitch]</w:t>
      </w:r>
    </w:p>
    <w:p w14:paraId="1ADDD92E" w14:textId="51EF19F5" w:rsidR="23766E28" w:rsidRDefault="4B72D63D" w:rsidP="4B72D63D">
      <w:pPr>
        <w:pStyle w:val="ListParagraph"/>
        <w:ind w:left="0"/>
        <w:jc w:val="both"/>
        <w:rPr>
          <w:rFonts w:ascii="Times New Roman" w:eastAsia="Times New Roman" w:hAnsi="Times New Roman" w:cs="Times New Roman"/>
        </w:rPr>
      </w:pPr>
      <w:r w:rsidRPr="4B72D63D">
        <w:rPr>
          <w:rFonts w:ascii="Times New Roman" w:eastAsia="Times New Roman" w:hAnsi="Times New Roman" w:cs="Times New Roman"/>
        </w:rPr>
        <w:t>[Why] If you are a person who likes to explore, pick apart, and possibly improve new strategies to manage Colorado River water in a friendly and fun space with a low time commitment, we have an opportunity for you!</w:t>
      </w:r>
    </w:p>
    <w:p w14:paraId="6155C730" w14:textId="144ABBCB" w:rsidR="32BF14BD" w:rsidRDefault="4B72D63D" w:rsidP="03AADCA9">
      <w:pPr>
        <w:jc w:val="both"/>
        <w:rPr>
          <w:rFonts w:ascii="Times New Roman" w:eastAsia="Times New Roman" w:hAnsi="Times New Roman" w:cs="Times New Roman"/>
        </w:rPr>
      </w:pPr>
      <w:r w:rsidRPr="4B72D63D">
        <w:rPr>
          <w:rFonts w:ascii="Times New Roman" w:eastAsia="Times New Roman" w:hAnsi="Times New Roman" w:cs="Times New Roman"/>
          <w:color w:val="000000" w:themeColor="text1"/>
        </w:rPr>
        <w:t xml:space="preserve">[How, Talk through the How part of the Golden Circle above] </w:t>
      </w:r>
    </w:p>
    <w:p w14:paraId="59830FE8" w14:textId="55A847F0" w:rsidR="32BF14BD" w:rsidRDefault="4B72D63D" w:rsidP="23766E28">
      <w:pPr>
        <w:jc w:val="both"/>
        <w:rPr>
          <w:rFonts w:ascii="Times New Roman" w:eastAsia="Times New Roman" w:hAnsi="Times New Roman" w:cs="Times New Roman"/>
        </w:rPr>
      </w:pPr>
      <w:r w:rsidRPr="4B72D63D">
        <w:rPr>
          <w:rFonts w:ascii="Times New Roman" w:eastAsia="Times New Roman" w:hAnsi="Times New Roman" w:cs="Times New Roman"/>
        </w:rPr>
        <w:t>[What] Would you be interested to join a 2-hour model session?</w:t>
      </w:r>
    </w:p>
    <w:p w14:paraId="4F42E564" w14:textId="40BD4D18" w:rsidR="32BF14BD" w:rsidRDefault="26CF549C" w:rsidP="23766E28">
      <w:pPr>
        <w:jc w:val="both"/>
        <w:rPr>
          <w:rFonts w:ascii="Times New Roman" w:eastAsia="Times New Roman" w:hAnsi="Times New Roman" w:cs="Times New Roman"/>
        </w:rPr>
      </w:pPr>
      <w:r w:rsidRPr="26CF549C">
        <w:rPr>
          <w:rFonts w:ascii="Times New Roman" w:eastAsia="Times New Roman" w:hAnsi="Times New Roman" w:cs="Times New Roman"/>
        </w:rPr>
        <w:t>[Wait. Let them think and/or ask follow-up questions]</w:t>
      </w:r>
    </w:p>
    <w:p w14:paraId="418DC360" w14:textId="5DBA406D" w:rsidR="26CF549C" w:rsidRDefault="26CF549C" w:rsidP="26CF549C">
      <w:pPr>
        <w:jc w:val="both"/>
        <w:rPr>
          <w:rFonts w:ascii="Times New Roman" w:eastAsia="Times New Roman" w:hAnsi="Times New Roman" w:cs="Times New Roman"/>
        </w:rPr>
      </w:pPr>
      <w:r w:rsidRPr="26CF549C">
        <w:rPr>
          <w:rFonts w:ascii="Times New Roman" w:eastAsia="Times New Roman" w:hAnsi="Times New Roman" w:cs="Times New Roman"/>
        </w:rPr>
        <w:t>[If No] Thank them for their time.</w:t>
      </w:r>
    </w:p>
    <w:p w14:paraId="24DACC01" w14:textId="0DAE0062" w:rsidR="32BF14BD" w:rsidRDefault="4B72D63D" w:rsidP="5F35F0CE">
      <w:pPr>
        <w:jc w:val="both"/>
        <w:rPr>
          <w:rFonts w:ascii="Times New Roman" w:eastAsia="Times New Roman" w:hAnsi="Times New Roman" w:cs="Times New Roman"/>
        </w:rPr>
      </w:pPr>
      <w:r w:rsidRPr="4B72D63D">
        <w:rPr>
          <w:rFonts w:ascii="Times New Roman" w:eastAsia="Times New Roman" w:hAnsi="Times New Roman" w:cs="Times New Roman"/>
        </w:rPr>
        <w:t>[If Yes]. Can you share a few days/times that would work for you?</w:t>
      </w:r>
    </w:p>
    <w:p w14:paraId="2B240021" w14:textId="1A28687C" w:rsidR="32BF14BD" w:rsidRDefault="32BF14BD" w:rsidP="5F35F0CE">
      <w:pPr>
        <w:jc w:val="both"/>
        <w:rPr>
          <w:rFonts w:ascii="Times New Roman" w:eastAsia="Times New Roman" w:hAnsi="Times New Roman" w:cs="Times New Roman"/>
        </w:rPr>
      </w:pPr>
      <w:ins w:id="0" w:author="David Rosenberg" w:date="2025-06-30T19:26:00Z">
        <w:r>
          <w:tab/>
        </w:r>
      </w:ins>
      <w:r w:rsidR="5F35F0CE" w:rsidRPr="5F35F0CE">
        <w:rPr>
          <w:rFonts w:ascii="Times New Roman" w:eastAsia="Times New Roman" w:hAnsi="Times New Roman" w:cs="Times New Roman"/>
        </w:rPr>
        <w:t>[Schedule a time].</w:t>
      </w:r>
    </w:p>
    <w:p w14:paraId="0AB19533" w14:textId="3180F583" w:rsidR="32BF14BD" w:rsidRDefault="657E88F1" w:rsidP="657E88F1">
      <w:pPr>
        <w:ind w:left="720"/>
        <w:jc w:val="both"/>
        <w:rPr>
          <w:rFonts w:ascii="Times New Roman" w:eastAsia="Times New Roman" w:hAnsi="Times New Roman" w:cs="Times New Roman"/>
        </w:rPr>
      </w:pPr>
      <w:r w:rsidRPr="657E88F1">
        <w:rPr>
          <w:rFonts w:ascii="Times New Roman" w:eastAsia="Times New Roman" w:hAnsi="Times New Roman" w:cs="Times New Roman"/>
        </w:rPr>
        <w:t>I will shortly send a calendar invite.</w:t>
      </w:r>
    </w:p>
    <w:p w14:paraId="6B72BB0E" w14:textId="59B023FD" w:rsidR="32BF14BD" w:rsidRDefault="26CF549C" w:rsidP="657E88F1">
      <w:pPr>
        <w:ind w:left="720"/>
        <w:jc w:val="both"/>
        <w:rPr>
          <w:rFonts w:ascii="Times New Roman" w:eastAsia="Times New Roman" w:hAnsi="Times New Roman" w:cs="Times New Roman"/>
        </w:rPr>
      </w:pPr>
      <w:r w:rsidRPr="26CF549C">
        <w:rPr>
          <w:rFonts w:ascii="Times New Roman" w:eastAsia="Times New Roman" w:hAnsi="Times New Roman" w:cs="Times New Roman"/>
        </w:rPr>
        <w:t xml:space="preserve">I will also send an email with more information about the project. [This email will be </w:t>
      </w:r>
      <w:r w:rsidR="00802042">
        <w:rPr>
          <w:rFonts w:ascii="Times New Roman" w:eastAsia="Times New Roman" w:hAnsi="Times New Roman" w:cs="Times New Roman"/>
        </w:rPr>
        <w:t xml:space="preserve">the short </w:t>
      </w:r>
      <w:r w:rsidRPr="26CF549C">
        <w:rPr>
          <w:rFonts w:ascii="Times New Roman" w:eastAsia="Times New Roman" w:hAnsi="Times New Roman" w:cs="Times New Roman"/>
        </w:rPr>
        <w:t xml:space="preserve">version of </w:t>
      </w:r>
      <w:r w:rsidR="00802042">
        <w:rPr>
          <w:rFonts w:ascii="Times New Roman" w:eastAsia="Times New Roman" w:hAnsi="Times New Roman" w:cs="Times New Roman"/>
        </w:rPr>
        <w:t xml:space="preserve">our </w:t>
      </w:r>
      <w:r w:rsidRPr="26CF549C">
        <w:rPr>
          <w:rFonts w:ascii="Times New Roman" w:eastAsia="Times New Roman" w:hAnsi="Times New Roman" w:cs="Times New Roman"/>
        </w:rPr>
        <w:t>original one that includes the ½ page poster board and the step where informed consent will occur.]</w:t>
      </w:r>
    </w:p>
    <w:p w14:paraId="3FF1ACC5" w14:textId="351B0EC5" w:rsidR="32BF14BD" w:rsidRDefault="657E88F1" w:rsidP="5F35F0CE">
      <w:pPr>
        <w:ind w:left="720"/>
        <w:jc w:val="both"/>
        <w:rPr>
          <w:rFonts w:ascii="Times New Roman" w:eastAsia="Times New Roman" w:hAnsi="Times New Roman" w:cs="Times New Roman"/>
        </w:rPr>
      </w:pPr>
      <w:r w:rsidRPr="657E88F1">
        <w:rPr>
          <w:rFonts w:ascii="Times New Roman" w:eastAsia="Times New Roman" w:hAnsi="Times New Roman" w:cs="Times New Roman"/>
        </w:rPr>
        <w:t>One or two days before the session, I will send a reminder and a link to the immersive model we will use in the session.</w:t>
      </w:r>
    </w:p>
    <w:p w14:paraId="061381FA" w14:textId="7AB7E53D" w:rsidR="03AADCA9" w:rsidRDefault="03AADCA9" w:rsidP="4B72D63D">
      <w:pPr>
        <w:jc w:val="both"/>
        <w:rPr>
          <w:rFonts w:ascii="Times New Roman" w:eastAsia="Times New Roman" w:hAnsi="Times New Roman" w:cs="Times New Roman"/>
        </w:rPr>
      </w:pPr>
    </w:p>
    <w:p w14:paraId="01B9F8DB" w14:textId="59886F5E" w:rsidR="005B4DB5" w:rsidRPr="005B4DB5" w:rsidRDefault="005B4DB5" w:rsidP="005B4DB5">
      <w:pPr>
        <w:jc w:val="both"/>
        <w:rPr>
          <w:rFonts w:ascii="Times New Roman" w:eastAsia="Times New Roman" w:hAnsi="Times New Roman" w:cs="Times New Roman"/>
          <w:b/>
          <w:bCs/>
        </w:rPr>
      </w:pPr>
      <w:r>
        <w:rPr>
          <w:rFonts w:ascii="Times New Roman" w:eastAsia="Times New Roman" w:hAnsi="Times New Roman" w:cs="Times New Roman"/>
          <w:b/>
          <w:bCs/>
        </w:rPr>
        <w:t xml:space="preserve">Step 3. </w:t>
      </w:r>
      <w:r w:rsidRPr="005B4DB5">
        <w:rPr>
          <w:rFonts w:ascii="Times New Roman" w:eastAsia="Times New Roman" w:hAnsi="Times New Roman" w:cs="Times New Roman"/>
          <w:b/>
          <w:bCs/>
        </w:rPr>
        <w:t>Follow up email to people we held an initial 20 minute conversation with who expressed interest to collaborate in a model session.</w:t>
      </w:r>
    </w:p>
    <w:p w14:paraId="6AB93C38" w14:textId="77777777" w:rsidR="005B4DB5" w:rsidRPr="005B4DB5" w:rsidRDefault="005B4DB5" w:rsidP="005B4DB5">
      <w:pPr>
        <w:jc w:val="both"/>
        <w:rPr>
          <w:rFonts w:ascii="Times New Roman" w:eastAsia="Times New Roman" w:hAnsi="Times New Roman" w:cs="Times New Roman"/>
        </w:rPr>
      </w:pPr>
      <w:r w:rsidRPr="005B4DB5">
        <w:rPr>
          <w:rFonts w:ascii="Times New Roman" w:eastAsia="Times New Roman" w:hAnsi="Times New Roman" w:cs="Times New Roman"/>
        </w:rPr>
        <w:t>____,</w:t>
      </w:r>
    </w:p>
    <w:p w14:paraId="5F481BF0" w14:textId="77777777" w:rsidR="005B4DB5" w:rsidRPr="005B4DB5" w:rsidRDefault="005B4DB5" w:rsidP="005B4DB5">
      <w:pPr>
        <w:jc w:val="both"/>
        <w:rPr>
          <w:rFonts w:ascii="Times New Roman" w:eastAsia="Times New Roman" w:hAnsi="Times New Roman" w:cs="Times New Roman"/>
        </w:rPr>
      </w:pPr>
      <w:r w:rsidRPr="005B4DB5">
        <w:rPr>
          <w:rFonts w:ascii="Times New Roman" w:eastAsia="Times New Roman" w:hAnsi="Times New Roman" w:cs="Times New Roman"/>
        </w:rPr>
        <w:t xml:space="preserve">Thank you for your interest to participate in an immersive model session! </w:t>
      </w:r>
    </w:p>
    <w:p w14:paraId="6C64C018" w14:textId="77777777" w:rsidR="005B4DB5" w:rsidRPr="005B4DB5" w:rsidRDefault="005B4DB5" w:rsidP="005B4DB5">
      <w:pPr>
        <w:jc w:val="both"/>
        <w:rPr>
          <w:rFonts w:ascii="Times New Roman" w:eastAsia="Times New Roman" w:hAnsi="Times New Roman" w:cs="Times New Roman"/>
        </w:rPr>
      </w:pPr>
      <w:r w:rsidRPr="005B4DB5">
        <w:rPr>
          <w:rFonts w:ascii="Times New Roman" w:eastAsia="Times New Roman" w:hAnsi="Times New Roman" w:cs="Times New Roman"/>
        </w:rPr>
        <w:t>This online poster board provides more information about the study -- link [[HERE]].</w:t>
      </w:r>
    </w:p>
    <w:p w14:paraId="702A46DC" w14:textId="77777777" w:rsidR="005B4DB5" w:rsidRPr="005B4DB5" w:rsidRDefault="005B4DB5" w:rsidP="005B4DB5">
      <w:pPr>
        <w:jc w:val="both"/>
        <w:rPr>
          <w:rFonts w:ascii="Times New Roman" w:eastAsia="Times New Roman" w:hAnsi="Times New Roman" w:cs="Times New Roman"/>
        </w:rPr>
      </w:pPr>
      <w:r w:rsidRPr="005B4DB5">
        <w:rPr>
          <w:rFonts w:ascii="Times New Roman" w:eastAsia="Times New Roman" w:hAnsi="Times New Roman" w:cs="Times New Roman"/>
        </w:rPr>
        <w:t xml:space="preserve">You are welcome to invite anyone else to a session – coworkers, friends, family. In fact an immersive model session goes better with 2 to 4 collaborators </w:t>
      </w:r>
      <w:r w:rsidRPr="005B4DB5">
        <w:rPr>
          <mc:AlternateContent>
            <mc:Choice Requires="w16se">
              <w:rFonts w:ascii="Times New Roman" w:eastAsia="Times New Roman" w:hAnsi="Times New Roman" w:cs="Times New Roman"/>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Pr="005B4DB5">
        <w:rPr>
          <w:rFonts w:ascii="Times New Roman" w:eastAsia="Times New Roman" w:hAnsi="Times New Roman" w:cs="Times New Roman"/>
        </w:rPr>
        <w:t>.</w:t>
      </w:r>
    </w:p>
    <w:p w14:paraId="20ED66BA" w14:textId="77777777" w:rsidR="005B4DB5" w:rsidRPr="005B4DB5" w:rsidRDefault="005B4DB5" w:rsidP="005B4DB5">
      <w:pPr>
        <w:jc w:val="both"/>
        <w:rPr>
          <w:rFonts w:ascii="Times New Roman" w:eastAsia="Times New Roman" w:hAnsi="Times New Roman" w:cs="Times New Roman"/>
        </w:rPr>
      </w:pPr>
      <w:r w:rsidRPr="005B4DB5">
        <w:rPr>
          <w:rFonts w:ascii="Times New Roman" w:eastAsia="Times New Roman" w:hAnsi="Times New Roman" w:cs="Times New Roman"/>
        </w:rPr>
        <w:t xml:space="preserve">If you have questions please reach out to me at </w:t>
      </w:r>
      <w:hyperlink r:id="rId6" w:history="1">
        <w:r w:rsidRPr="005B4DB5">
          <w:rPr>
            <w:rStyle w:val="Hyperlink"/>
            <w:rFonts w:ascii="Times New Roman" w:eastAsia="Times New Roman" w:hAnsi="Times New Roman" w:cs="Times New Roman"/>
          </w:rPr>
          <w:t>david.rosenberg@usu.edu</w:t>
        </w:r>
      </w:hyperlink>
      <w:r w:rsidRPr="005B4DB5">
        <w:rPr>
          <w:rFonts w:ascii="Times New Roman" w:eastAsia="Times New Roman" w:hAnsi="Times New Roman" w:cs="Times New Roman"/>
        </w:rPr>
        <w:t xml:space="preserve"> or 435.797.8689. Please reach out to the Utah State University Institutional Review Board (IRB) if you have questions or </w:t>
      </w:r>
      <w:r w:rsidRPr="005B4DB5">
        <w:rPr>
          <w:rFonts w:ascii="Times New Roman" w:eastAsia="Times New Roman" w:hAnsi="Times New Roman" w:cs="Times New Roman"/>
        </w:rPr>
        <w:lastRenderedPageBreak/>
        <w:t>concerns and want to speak to someone outside of the research team (</w:t>
      </w:r>
      <w:hyperlink r:id="rId7" w:tgtFrame="_blank" w:history="1">
        <w:r w:rsidRPr="005B4DB5">
          <w:rPr>
            <w:rStyle w:val="Hyperlink"/>
            <w:rFonts w:ascii="Times New Roman" w:eastAsia="Times New Roman" w:hAnsi="Times New Roman" w:cs="Times New Roman"/>
          </w:rPr>
          <w:t>irb@usu.edu</w:t>
        </w:r>
      </w:hyperlink>
      <w:r w:rsidRPr="005B4DB5">
        <w:rPr>
          <w:rFonts w:ascii="Times New Roman" w:eastAsia="Times New Roman" w:hAnsi="Times New Roman" w:cs="Times New Roman"/>
        </w:rPr>
        <w:t>). This letter is sent as part of Utah State University IRB protocol #14808.</w:t>
      </w:r>
    </w:p>
    <w:p w14:paraId="4E8AAA56" w14:textId="77777777" w:rsidR="005B4DB5" w:rsidRPr="005B4DB5" w:rsidRDefault="005B4DB5" w:rsidP="005B4DB5">
      <w:pPr>
        <w:jc w:val="both"/>
        <w:rPr>
          <w:rFonts w:ascii="Times New Roman" w:eastAsia="Times New Roman" w:hAnsi="Times New Roman" w:cs="Times New Roman"/>
        </w:rPr>
      </w:pPr>
      <w:r w:rsidRPr="005B4DB5">
        <w:rPr>
          <w:rFonts w:ascii="Times New Roman" w:eastAsia="Times New Roman" w:hAnsi="Times New Roman" w:cs="Times New Roman"/>
        </w:rPr>
        <w:t>We look forward to see you on ______!</w:t>
      </w:r>
    </w:p>
    <w:p w14:paraId="38B58AFF" w14:textId="77777777" w:rsidR="005B4DB5" w:rsidRPr="005B4DB5" w:rsidRDefault="005B4DB5" w:rsidP="005B4DB5">
      <w:pPr>
        <w:jc w:val="both"/>
        <w:rPr>
          <w:rFonts w:ascii="Times New Roman" w:eastAsia="Times New Roman" w:hAnsi="Times New Roman" w:cs="Times New Roman"/>
        </w:rPr>
      </w:pPr>
      <w:r w:rsidRPr="005B4DB5">
        <w:rPr>
          <w:rFonts w:ascii="Times New Roman" w:eastAsia="Times New Roman" w:hAnsi="Times New Roman" w:cs="Times New Roman"/>
        </w:rPr>
        <w:t>[Researcher Name]</w:t>
      </w:r>
    </w:p>
    <w:p w14:paraId="27A225BD" w14:textId="77777777" w:rsidR="005B4DB5" w:rsidRPr="005B4DB5" w:rsidRDefault="005B4DB5" w:rsidP="005B4DB5">
      <w:pPr>
        <w:rPr>
          <w:rFonts w:ascii="Times New Roman" w:eastAsia="Times New Roman" w:hAnsi="Times New Roman" w:cs="Times New Roman"/>
          <w:b/>
          <w:bCs/>
        </w:rPr>
      </w:pPr>
      <w:r w:rsidRPr="005B4DB5">
        <w:rPr>
          <w:rFonts w:ascii="Times New Roman" w:eastAsia="Times New Roman" w:hAnsi="Times New Roman" w:cs="Times New Roman"/>
        </w:rPr>
        <w:t>Utah Water Research Lab</w:t>
      </w:r>
      <w:r w:rsidRPr="005B4DB5">
        <w:rPr>
          <w:rFonts w:ascii="Times New Roman" w:eastAsia="Times New Roman" w:hAnsi="Times New Roman" w:cs="Times New Roman"/>
        </w:rPr>
        <w:br/>
        <w:t>Utah State University</w:t>
      </w:r>
    </w:p>
    <w:p w14:paraId="7CAA7208" w14:textId="77777777" w:rsidR="005B4DB5" w:rsidRDefault="005B4DB5" w:rsidP="4B72D63D">
      <w:pPr>
        <w:jc w:val="both"/>
        <w:rPr>
          <w:rFonts w:ascii="Times New Roman" w:eastAsia="Times New Roman" w:hAnsi="Times New Roman" w:cs="Times New Roman"/>
        </w:rPr>
      </w:pPr>
    </w:p>
    <w:p w14:paraId="3E6A482A" w14:textId="015B5809" w:rsidR="69F303B7" w:rsidRDefault="69F303B7" w:rsidP="78E87DCC">
      <w:pPr>
        <w:jc w:val="both"/>
      </w:pPr>
    </w:p>
    <w:sectPr w:rsidR="69F30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FFEF7"/>
    <w:multiLevelType w:val="hybridMultilevel"/>
    <w:tmpl w:val="8BE0A212"/>
    <w:lvl w:ilvl="0" w:tplc="36D4F3A2">
      <w:start w:val="1"/>
      <w:numFmt w:val="bullet"/>
      <w:lvlText w:val=""/>
      <w:lvlJc w:val="left"/>
      <w:pPr>
        <w:ind w:left="1080" w:hanging="360"/>
      </w:pPr>
      <w:rPr>
        <w:rFonts w:ascii="Symbol" w:hAnsi="Symbol" w:hint="default"/>
      </w:rPr>
    </w:lvl>
    <w:lvl w:ilvl="1" w:tplc="597E890A">
      <w:start w:val="1"/>
      <w:numFmt w:val="bullet"/>
      <w:lvlText w:val="o"/>
      <w:lvlJc w:val="left"/>
      <w:pPr>
        <w:ind w:left="1800" w:hanging="360"/>
      </w:pPr>
      <w:rPr>
        <w:rFonts w:ascii="Courier New" w:hAnsi="Courier New" w:hint="default"/>
      </w:rPr>
    </w:lvl>
    <w:lvl w:ilvl="2" w:tplc="BA4A2966">
      <w:start w:val="1"/>
      <w:numFmt w:val="bullet"/>
      <w:lvlText w:val=""/>
      <w:lvlJc w:val="left"/>
      <w:pPr>
        <w:ind w:left="2520" w:hanging="360"/>
      </w:pPr>
      <w:rPr>
        <w:rFonts w:ascii="Wingdings" w:hAnsi="Wingdings" w:hint="default"/>
      </w:rPr>
    </w:lvl>
    <w:lvl w:ilvl="3" w:tplc="9190D63A">
      <w:start w:val="1"/>
      <w:numFmt w:val="bullet"/>
      <w:lvlText w:val=""/>
      <w:lvlJc w:val="left"/>
      <w:pPr>
        <w:ind w:left="3240" w:hanging="360"/>
      </w:pPr>
      <w:rPr>
        <w:rFonts w:ascii="Symbol" w:hAnsi="Symbol" w:hint="default"/>
      </w:rPr>
    </w:lvl>
    <w:lvl w:ilvl="4" w:tplc="0E4A6846">
      <w:start w:val="1"/>
      <w:numFmt w:val="bullet"/>
      <w:lvlText w:val="o"/>
      <w:lvlJc w:val="left"/>
      <w:pPr>
        <w:ind w:left="3960" w:hanging="360"/>
      </w:pPr>
      <w:rPr>
        <w:rFonts w:ascii="Courier New" w:hAnsi="Courier New" w:hint="default"/>
      </w:rPr>
    </w:lvl>
    <w:lvl w:ilvl="5" w:tplc="E346B318">
      <w:start w:val="1"/>
      <w:numFmt w:val="bullet"/>
      <w:lvlText w:val=""/>
      <w:lvlJc w:val="left"/>
      <w:pPr>
        <w:ind w:left="4680" w:hanging="360"/>
      </w:pPr>
      <w:rPr>
        <w:rFonts w:ascii="Wingdings" w:hAnsi="Wingdings" w:hint="default"/>
      </w:rPr>
    </w:lvl>
    <w:lvl w:ilvl="6" w:tplc="563CC476">
      <w:start w:val="1"/>
      <w:numFmt w:val="bullet"/>
      <w:lvlText w:val=""/>
      <w:lvlJc w:val="left"/>
      <w:pPr>
        <w:ind w:left="5400" w:hanging="360"/>
      </w:pPr>
      <w:rPr>
        <w:rFonts w:ascii="Symbol" w:hAnsi="Symbol" w:hint="default"/>
      </w:rPr>
    </w:lvl>
    <w:lvl w:ilvl="7" w:tplc="57EA1BE6">
      <w:start w:val="1"/>
      <w:numFmt w:val="bullet"/>
      <w:lvlText w:val="o"/>
      <w:lvlJc w:val="left"/>
      <w:pPr>
        <w:ind w:left="6120" w:hanging="360"/>
      </w:pPr>
      <w:rPr>
        <w:rFonts w:ascii="Courier New" w:hAnsi="Courier New" w:hint="default"/>
      </w:rPr>
    </w:lvl>
    <w:lvl w:ilvl="8" w:tplc="C6F41E8A">
      <w:start w:val="1"/>
      <w:numFmt w:val="bullet"/>
      <w:lvlText w:val=""/>
      <w:lvlJc w:val="left"/>
      <w:pPr>
        <w:ind w:left="6840" w:hanging="360"/>
      </w:pPr>
      <w:rPr>
        <w:rFonts w:ascii="Wingdings" w:hAnsi="Wingdings" w:hint="default"/>
      </w:rPr>
    </w:lvl>
  </w:abstractNum>
  <w:abstractNum w:abstractNumId="1" w15:restartNumberingAfterBreak="0">
    <w:nsid w:val="15DEF368"/>
    <w:multiLevelType w:val="hybridMultilevel"/>
    <w:tmpl w:val="3CC23C5C"/>
    <w:lvl w:ilvl="0" w:tplc="1BC6DA68">
      <w:start w:val="1"/>
      <w:numFmt w:val="bullet"/>
      <w:lvlText w:val=""/>
      <w:lvlJc w:val="left"/>
      <w:pPr>
        <w:ind w:left="720" w:hanging="360"/>
      </w:pPr>
      <w:rPr>
        <w:rFonts w:ascii="Symbol" w:hAnsi="Symbol" w:hint="default"/>
      </w:rPr>
    </w:lvl>
    <w:lvl w:ilvl="1" w:tplc="67FEDFC2">
      <w:start w:val="1"/>
      <w:numFmt w:val="bullet"/>
      <w:lvlText w:val="o"/>
      <w:lvlJc w:val="left"/>
      <w:pPr>
        <w:ind w:left="1440" w:hanging="360"/>
      </w:pPr>
      <w:rPr>
        <w:rFonts w:ascii="Courier New" w:hAnsi="Courier New" w:hint="default"/>
      </w:rPr>
    </w:lvl>
    <w:lvl w:ilvl="2" w:tplc="96744B80">
      <w:start w:val="1"/>
      <w:numFmt w:val="bullet"/>
      <w:lvlText w:val=""/>
      <w:lvlJc w:val="left"/>
      <w:pPr>
        <w:ind w:left="2160" w:hanging="360"/>
      </w:pPr>
      <w:rPr>
        <w:rFonts w:ascii="Wingdings" w:hAnsi="Wingdings" w:hint="default"/>
      </w:rPr>
    </w:lvl>
    <w:lvl w:ilvl="3" w:tplc="F814A1F0">
      <w:start w:val="1"/>
      <w:numFmt w:val="bullet"/>
      <w:lvlText w:val=""/>
      <w:lvlJc w:val="left"/>
      <w:pPr>
        <w:ind w:left="2880" w:hanging="360"/>
      </w:pPr>
      <w:rPr>
        <w:rFonts w:ascii="Symbol" w:hAnsi="Symbol" w:hint="default"/>
      </w:rPr>
    </w:lvl>
    <w:lvl w:ilvl="4" w:tplc="DBFE62F8">
      <w:start w:val="1"/>
      <w:numFmt w:val="bullet"/>
      <w:lvlText w:val="o"/>
      <w:lvlJc w:val="left"/>
      <w:pPr>
        <w:ind w:left="3600" w:hanging="360"/>
      </w:pPr>
      <w:rPr>
        <w:rFonts w:ascii="Courier New" w:hAnsi="Courier New" w:hint="default"/>
      </w:rPr>
    </w:lvl>
    <w:lvl w:ilvl="5" w:tplc="18886B9C">
      <w:start w:val="1"/>
      <w:numFmt w:val="bullet"/>
      <w:lvlText w:val=""/>
      <w:lvlJc w:val="left"/>
      <w:pPr>
        <w:ind w:left="4320" w:hanging="360"/>
      </w:pPr>
      <w:rPr>
        <w:rFonts w:ascii="Wingdings" w:hAnsi="Wingdings" w:hint="default"/>
      </w:rPr>
    </w:lvl>
    <w:lvl w:ilvl="6" w:tplc="97960432">
      <w:start w:val="1"/>
      <w:numFmt w:val="bullet"/>
      <w:lvlText w:val=""/>
      <w:lvlJc w:val="left"/>
      <w:pPr>
        <w:ind w:left="5040" w:hanging="360"/>
      </w:pPr>
      <w:rPr>
        <w:rFonts w:ascii="Symbol" w:hAnsi="Symbol" w:hint="default"/>
      </w:rPr>
    </w:lvl>
    <w:lvl w:ilvl="7" w:tplc="2B8014E4">
      <w:start w:val="1"/>
      <w:numFmt w:val="bullet"/>
      <w:lvlText w:val="o"/>
      <w:lvlJc w:val="left"/>
      <w:pPr>
        <w:ind w:left="5760" w:hanging="360"/>
      </w:pPr>
      <w:rPr>
        <w:rFonts w:ascii="Courier New" w:hAnsi="Courier New" w:hint="default"/>
      </w:rPr>
    </w:lvl>
    <w:lvl w:ilvl="8" w:tplc="D7B2754A">
      <w:start w:val="1"/>
      <w:numFmt w:val="bullet"/>
      <w:lvlText w:val=""/>
      <w:lvlJc w:val="left"/>
      <w:pPr>
        <w:ind w:left="6480" w:hanging="360"/>
      </w:pPr>
      <w:rPr>
        <w:rFonts w:ascii="Wingdings" w:hAnsi="Wingdings" w:hint="default"/>
      </w:rPr>
    </w:lvl>
  </w:abstractNum>
  <w:abstractNum w:abstractNumId="2" w15:restartNumberingAfterBreak="0">
    <w:nsid w:val="3A6CFC86"/>
    <w:multiLevelType w:val="hybridMultilevel"/>
    <w:tmpl w:val="BA88A012"/>
    <w:lvl w:ilvl="0" w:tplc="466E6E26">
      <w:start w:val="1"/>
      <w:numFmt w:val="bullet"/>
      <w:lvlText w:val=""/>
      <w:lvlJc w:val="left"/>
      <w:pPr>
        <w:ind w:left="720" w:hanging="360"/>
      </w:pPr>
      <w:rPr>
        <w:rFonts w:ascii="Symbol" w:hAnsi="Symbol" w:hint="default"/>
      </w:rPr>
    </w:lvl>
    <w:lvl w:ilvl="1" w:tplc="31168260">
      <w:start w:val="1"/>
      <w:numFmt w:val="bullet"/>
      <w:lvlText w:val="o"/>
      <w:lvlJc w:val="left"/>
      <w:pPr>
        <w:ind w:left="1440" w:hanging="360"/>
      </w:pPr>
      <w:rPr>
        <w:rFonts w:ascii="Courier New" w:hAnsi="Courier New" w:hint="default"/>
      </w:rPr>
    </w:lvl>
    <w:lvl w:ilvl="2" w:tplc="05C6B5DC">
      <w:start w:val="1"/>
      <w:numFmt w:val="bullet"/>
      <w:lvlText w:val=""/>
      <w:lvlJc w:val="left"/>
      <w:pPr>
        <w:ind w:left="2160" w:hanging="360"/>
      </w:pPr>
      <w:rPr>
        <w:rFonts w:ascii="Wingdings" w:hAnsi="Wingdings" w:hint="default"/>
      </w:rPr>
    </w:lvl>
    <w:lvl w:ilvl="3" w:tplc="28C430C2">
      <w:start w:val="1"/>
      <w:numFmt w:val="bullet"/>
      <w:lvlText w:val=""/>
      <w:lvlJc w:val="left"/>
      <w:pPr>
        <w:ind w:left="2880" w:hanging="360"/>
      </w:pPr>
      <w:rPr>
        <w:rFonts w:ascii="Symbol" w:hAnsi="Symbol" w:hint="default"/>
      </w:rPr>
    </w:lvl>
    <w:lvl w:ilvl="4" w:tplc="F69C7098">
      <w:start w:val="1"/>
      <w:numFmt w:val="bullet"/>
      <w:lvlText w:val="o"/>
      <w:lvlJc w:val="left"/>
      <w:pPr>
        <w:ind w:left="3600" w:hanging="360"/>
      </w:pPr>
      <w:rPr>
        <w:rFonts w:ascii="Courier New" w:hAnsi="Courier New" w:hint="default"/>
      </w:rPr>
    </w:lvl>
    <w:lvl w:ilvl="5" w:tplc="E112F42E">
      <w:start w:val="1"/>
      <w:numFmt w:val="bullet"/>
      <w:lvlText w:val=""/>
      <w:lvlJc w:val="left"/>
      <w:pPr>
        <w:ind w:left="4320" w:hanging="360"/>
      </w:pPr>
      <w:rPr>
        <w:rFonts w:ascii="Wingdings" w:hAnsi="Wingdings" w:hint="default"/>
      </w:rPr>
    </w:lvl>
    <w:lvl w:ilvl="6" w:tplc="4CF82AF6">
      <w:start w:val="1"/>
      <w:numFmt w:val="bullet"/>
      <w:lvlText w:val=""/>
      <w:lvlJc w:val="left"/>
      <w:pPr>
        <w:ind w:left="5040" w:hanging="360"/>
      </w:pPr>
      <w:rPr>
        <w:rFonts w:ascii="Symbol" w:hAnsi="Symbol" w:hint="default"/>
      </w:rPr>
    </w:lvl>
    <w:lvl w:ilvl="7" w:tplc="96B2C75E">
      <w:start w:val="1"/>
      <w:numFmt w:val="bullet"/>
      <w:lvlText w:val="o"/>
      <w:lvlJc w:val="left"/>
      <w:pPr>
        <w:ind w:left="5760" w:hanging="360"/>
      </w:pPr>
      <w:rPr>
        <w:rFonts w:ascii="Courier New" w:hAnsi="Courier New" w:hint="default"/>
      </w:rPr>
    </w:lvl>
    <w:lvl w:ilvl="8" w:tplc="119A7FCA">
      <w:start w:val="1"/>
      <w:numFmt w:val="bullet"/>
      <w:lvlText w:val=""/>
      <w:lvlJc w:val="left"/>
      <w:pPr>
        <w:ind w:left="6480" w:hanging="360"/>
      </w:pPr>
      <w:rPr>
        <w:rFonts w:ascii="Wingdings" w:hAnsi="Wingdings" w:hint="default"/>
      </w:rPr>
    </w:lvl>
  </w:abstractNum>
  <w:abstractNum w:abstractNumId="3" w15:restartNumberingAfterBreak="0">
    <w:nsid w:val="43C071A6"/>
    <w:multiLevelType w:val="hybridMultilevel"/>
    <w:tmpl w:val="1D409D90"/>
    <w:lvl w:ilvl="0" w:tplc="385EB8EC">
      <w:start w:val="1"/>
      <w:numFmt w:val="bullet"/>
      <w:lvlText w:val=""/>
      <w:lvlJc w:val="left"/>
      <w:pPr>
        <w:ind w:left="720" w:hanging="360"/>
      </w:pPr>
      <w:rPr>
        <w:rFonts w:ascii="Symbol" w:hAnsi="Symbol" w:hint="default"/>
      </w:rPr>
    </w:lvl>
    <w:lvl w:ilvl="1" w:tplc="D2581F2C">
      <w:start w:val="1"/>
      <w:numFmt w:val="bullet"/>
      <w:lvlText w:val="o"/>
      <w:lvlJc w:val="left"/>
      <w:pPr>
        <w:ind w:left="1440" w:hanging="360"/>
      </w:pPr>
      <w:rPr>
        <w:rFonts w:ascii="Courier New" w:hAnsi="Courier New" w:hint="default"/>
      </w:rPr>
    </w:lvl>
    <w:lvl w:ilvl="2" w:tplc="3D80E2B2">
      <w:start w:val="1"/>
      <w:numFmt w:val="bullet"/>
      <w:lvlText w:val=""/>
      <w:lvlJc w:val="left"/>
      <w:pPr>
        <w:ind w:left="2160" w:hanging="360"/>
      </w:pPr>
      <w:rPr>
        <w:rFonts w:ascii="Wingdings" w:hAnsi="Wingdings" w:hint="default"/>
      </w:rPr>
    </w:lvl>
    <w:lvl w:ilvl="3" w:tplc="695451DE">
      <w:start w:val="1"/>
      <w:numFmt w:val="bullet"/>
      <w:lvlText w:val=""/>
      <w:lvlJc w:val="left"/>
      <w:pPr>
        <w:ind w:left="2880" w:hanging="360"/>
      </w:pPr>
      <w:rPr>
        <w:rFonts w:ascii="Symbol" w:hAnsi="Symbol" w:hint="default"/>
      </w:rPr>
    </w:lvl>
    <w:lvl w:ilvl="4" w:tplc="22986C8E">
      <w:start w:val="1"/>
      <w:numFmt w:val="bullet"/>
      <w:lvlText w:val="o"/>
      <w:lvlJc w:val="left"/>
      <w:pPr>
        <w:ind w:left="3600" w:hanging="360"/>
      </w:pPr>
      <w:rPr>
        <w:rFonts w:ascii="Courier New" w:hAnsi="Courier New" w:hint="default"/>
      </w:rPr>
    </w:lvl>
    <w:lvl w:ilvl="5" w:tplc="F814E344">
      <w:start w:val="1"/>
      <w:numFmt w:val="bullet"/>
      <w:lvlText w:val=""/>
      <w:lvlJc w:val="left"/>
      <w:pPr>
        <w:ind w:left="4320" w:hanging="360"/>
      </w:pPr>
      <w:rPr>
        <w:rFonts w:ascii="Wingdings" w:hAnsi="Wingdings" w:hint="default"/>
      </w:rPr>
    </w:lvl>
    <w:lvl w:ilvl="6" w:tplc="2FAC50BE">
      <w:start w:val="1"/>
      <w:numFmt w:val="bullet"/>
      <w:lvlText w:val=""/>
      <w:lvlJc w:val="left"/>
      <w:pPr>
        <w:ind w:left="5040" w:hanging="360"/>
      </w:pPr>
      <w:rPr>
        <w:rFonts w:ascii="Symbol" w:hAnsi="Symbol" w:hint="default"/>
      </w:rPr>
    </w:lvl>
    <w:lvl w:ilvl="7" w:tplc="F43E8D7E">
      <w:start w:val="1"/>
      <w:numFmt w:val="bullet"/>
      <w:lvlText w:val="o"/>
      <w:lvlJc w:val="left"/>
      <w:pPr>
        <w:ind w:left="5760" w:hanging="360"/>
      </w:pPr>
      <w:rPr>
        <w:rFonts w:ascii="Courier New" w:hAnsi="Courier New" w:hint="default"/>
      </w:rPr>
    </w:lvl>
    <w:lvl w:ilvl="8" w:tplc="7DE0823A">
      <w:start w:val="1"/>
      <w:numFmt w:val="bullet"/>
      <w:lvlText w:val=""/>
      <w:lvlJc w:val="left"/>
      <w:pPr>
        <w:ind w:left="6480" w:hanging="360"/>
      </w:pPr>
      <w:rPr>
        <w:rFonts w:ascii="Wingdings" w:hAnsi="Wingdings" w:hint="default"/>
      </w:rPr>
    </w:lvl>
  </w:abstractNum>
  <w:abstractNum w:abstractNumId="4" w15:restartNumberingAfterBreak="0">
    <w:nsid w:val="4BA704F3"/>
    <w:multiLevelType w:val="hybridMultilevel"/>
    <w:tmpl w:val="C54EBA5E"/>
    <w:lvl w:ilvl="0" w:tplc="450432F6">
      <w:start w:val="1"/>
      <w:numFmt w:val="bullet"/>
      <w:lvlText w:val=""/>
      <w:lvlJc w:val="left"/>
      <w:pPr>
        <w:ind w:left="720" w:hanging="360"/>
      </w:pPr>
      <w:rPr>
        <w:rFonts w:ascii="Symbol" w:hAnsi="Symbol" w:hint="default"/>
      </w:rPr>
    </w:lvl>
    <w:lvl w:ilvl="1" w:tplc="651A1CEA">
      <w:start w:val="1"/>
      <w:numFmt w:val="bullet"/>
      <w:lvlText w:val="o"/>
      <w:lvlJc w:val="left"/>
      <w:pPr>
        <w:ind w:left="1440" w:hanging="360"/>
      </w:pPr>
      <w:rPr>
        <w:rFonts w:ascii="Courier New" w:hAnsi="Courier New" w:hint="default"/>
      </w:rPr>
    </w:lvl>
    <w:lvl w:ilvl="2" w:tplc="C602D540">
      <w:start w:val="1"/>
      <w:numFmt w:val="bullet"/>
      <w:lvlText w:val=""/>
      <w:lvlJc w:val="left"/>
      <w:pPr>
        <w:ind w:left="2160" w:hanging="360"/>
      </w:pPr>
      <w:rPr>
        <w:rFonts w:ascii="Wingdings" w:hAnsi="Wingdings" w:hint="default"/>
      </w:rPr>
    </w:lvl>
    <w:lvl w:ilvl="3" w:tplc="B9C66FD6">
      <w:start w:val="1"/>
      <w:numFmt w:val="bullet"/>
      <w:lvlText w:val=""/>
      <w:lvlJc w:val="left"/>
      <w:pPr>
        <w:ind w:left="2880" w:hanging="360"/>
      </w:pPr>
      <w:rPr>
        <w:rFonts w:ascii="Symbol" w:hAnsi="Symbol" w:hint="default"/>
      </w:rPr>
    </w:lvl>
    <w:lvl w:ilvl="4" w:tplc="FAF06D8E">
      <w:start w:val="1"/>
      <w:numFmt w:val="bullet"/>
      <w:lvlText w:val="o"/>
      <w:lvlJc w:val="left"/>
      <w:pPr>
        <w:ind w:left="3600" w:hanging="360"/>
      </w:pPr>
      <w:rPr>
        <w:rFonts w:ascii="Courier New" w:hAnsi="Courier New" w:hint="default"/>
      </w:rPr>
    </w:lvl>
    <w:lvl w:ilvl="5" w:tplc="5AF6EC2E">
      <w:start w:val="1"/>
      <w:numFmt w:val="bullet"/>
      <w:lvlText w:val=""/>
      <w:lvlJc w:val="left"/>
      <w:pPr>
        <w:ind w:left="4320" w:hanging="360"/>
      </w:pPr>
      <w:rPr>
        <w:rFonts w:ascii="Wingdings" w:hAnsi="Wingdings" w:hint="default"/>
      </w:rPr>
    </w:lvl>
    <w:lvl w:ilvl="6" w:tplc="3828C57E">
      <w:start w:val="1"/>
      <w:numFmt w:val="bullet"/>
      <w:lvlText w:val=""/>
      <w:lvlJc w:val="left"/>
      <w:pPr>
        <w:ind w:left="5040" w:hanging="360"/>
      </w:pPr>
      <w:rPr>
        <w:rFonts w:ascii="Symbol" w:hAnsi="Symbol" w:hint="default"/>
      </w:rPr>
    </w:lvl>
    <w:lvl w:ilvl="7" w:tplc="0396C9C4">
      <w:start w:val="1"/>
      <w:numFmt w:val="bullet"/>
      <w:lvlText w:val="o"/>
      <w:lvlJc w:val="left"/>
      <w:pPr>
        <w:ind w:left="5760" w:hanging="360"/>
      </w:pPr>
      <w:rPr>
        <w:rFonts w:ascii="Courier New" w:hAnsi="Courier New" w:hint="default"/>
      </w:rPr>
    </w:lvl>
    <w:lvl w:ilvl="8" w:tplc="DFE85B00">
      <w:start w:val="1"/>
      <w:numFmt w:val="bullet"/>
      <w:lvlText w:val=""/>
      <w:lvlJc w:val="left"/>
      <w:pPr>
        <w:ind w:left="6480" w:hanging="360"/>
      </w:pPr>
      <w:rPr>
        <w:rFonts w:ascii="Wingdings" w:hAnsi="Wingdings" w:hint="default"/>
      </w:rPr>
    </w:lvl>
  </w:abstractNum>
  <w:num w:numId="1" w16cid:durableId="64493237">
    <w:abstractNumId w:val="1"/>
  </w:num>
  <w:num w:numId="2" w16cid:durableId="452018496">
    <w:abstractNumId w:val="4"/>
  </w:num>
  <w:num w:numId="3" w16cid:durableId="2087335085">
    <w:abstractNumId w:val="0"/>
  </w:num>
  <w:num w:numId="4" w16cid:durableId="1591504634">
    <w:abstractNumId w:val="2"/>
  </w:num>
  <w:num w:numId="5" w16cid:durableId="130877884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vid Rosenberg">
    <w15:presenceInfo w15:providerId="AD" w15:userId="S::A01192427@aggies.usu.edu::c209a15a-8d29-49b1-b0b3-d96d249aed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D04C10"/>
    <w:rsid w:val="00004364"/>
    <w:rsid w:val="00112D4D"/>
    <w:rsid w:val="0026278F"/>
    <w:rsid w:val="002A6EE7"/>
    <w:rsid w:val="003D05FC"/>
    <w:rsid w:val="003D47D8"/>
    <w:rsid w:val="005B4DB5"/>
    <w:rsid w:val="00802042"/>
    <w:rsid w:val="008A0A71"/>
    <w:rsid w:val="008B5E63"/>
    <w:rsid w:val="008D59C3"/>
    <w:rsid w:val="00923D49"/>
    <w:rsid w:val="009A5806"/>
    <w:rsid w:val="00B617E2"/>
    <w:rsid w:val="00BAFC9B"/>
    <w:rsid w:val="00D12168"/>
    <w:rsid w:val="00FB782A"/>
    <w:rsid w:val="01B0D157"/>
    <w:rsid w:val="01DC0100"/>
    <w:rsid w:val="02750721"/>
    <w:rsid w:val="0277107A"/>
    <w:rsid w:val="029728C8"/>
    <w:rsid w:val="02F055EC"/>
    <w:rsid w:val="03A0FE32"/>
    <w:rsid w:val="03AAC8F5"/>
    <w:rsid w:val="03AADCA9"/>
    <w:rsid w:val="05185251"/>
    <w:rsid w:val="06AA135D"/>
    <w:rsid w:val="090D5BFF"/>
    <w:rsid w:val="0945F011"/>
    <w:rsid w:val="09D17F25"/>
    <w:rsid w:val="0A36D2EF"/>
    <w:rsid w:val="0A5EC3C9"/>
    <w:rsid w:val="0BFF3482"/>
    <w:rsid w:val="0C145E31"/>
    <w:rsid w:val="0C6271E5"/>
    <w:rsid w:val="0D594B8E"/>
    <w:rsid w:val="0E6A2EE3"/>
    <w:rsid w:val="0ED230F9"/>
    <w:rsid w:val="0F988CEC"/>
    <w:rsid w:val="0FF3E0E6"/>
    <w:rsid w:val="11A06CBE"/>
    <w:rsid w:val="12687B1E"/>
    <w:rsid w:val="13A1DA8F"/>
    <w:rsid w:val="14229D5C"/>
    <w:rsid w:val="157E0628"/>
    <w:rsid w:val="15EF79B1"/>
    <w:rsid w:val="166A9C79"/>
    <w:rsid w:val="17FE8A89"/>
    <w:rsid w:val="188971BD"/>
    <w:rsid w:val="188A1A8C"/>
    <w:rsid w:val="1924D736"/>
    <w:rsid w:val="1B82908E"/>
    <w:rsid w:val="1B93161B"/>
    <w:rsid w:val="1BE02FBF"/>
    <w:rsid w:val="1C7A1990"/>
    <w:rsid w:val="1DABC41A"/>
    <w:rsid w:val="1DD6E796"/>
    <w:rsid w:val="1F600406"/>
    <w:rsid w:val="1F7D3C89"/>
    <w:rsid w:val="1FEACF36"/>
    <w:rsid w:val="20CA3AB4"/>
    <w:rsid w:val="20EEFAF6"/>
    <w:rsid w:val="20FAFB44"/>
    <w:rsid w:val="22A6A121"/>
    <w:rsid w:val="23766E28"/>
    <w:rsid w:val="26CF549C"/>
    <w:rsid w:val="2730C4E7"/>
    <w:rsid w:val="274E01A5"/>
    <w:rsid w:val="282F2050"/>
    <w:rsid w:val="2A0AD383"/>
    <w:rsid w:val="2AA8D14A"/>
    <w:rsid w:val="2AD933D5"/>
    <w:rsid w:val="2D02BAC2"/>
    <w:rsid w:val="2DD49A9B"/>
    <w:rsid w:val="2E364E27"/>
    <w:rsid w:val="30514287"/>
    <w:rsid w:val="309F4545"/>
    <w:rsid w:val="31C44A0D"/>
    <w:rsid w:val="320FC811"/>
    <w:rsid w:val="329EA7EE"/>
    <w:rsid w:val="32BF14BD"/>
    <w:rsid w:val="32C155AD"/>
    <w:rsid w:val="33BEECC7"/>
    <w:rsid w:val="33D04C10"/>
    <w:rsid w:val="33F632C4"/>
    <w:rsid w:val="343B204F"/>
    <w:rsid w:val="348805E7"/>
    <w:rsid w:val="36C12978"/>
    <w:rsid w:val="383B84AE"/>
    <w:rsid w:val="385E01BD"/>
    <w:rsid w:val="395E15F9"/>
    <w:rsid w:val="39C9DBC2"/>
    <w:rsid w:val="39D0B3E1"/>
    <w:rsid w:val="3AACA22C"/>
    <w:rsid w:val="3AEE476B"/>
    <w:rsid w:val="3E6D2CBA"/>
    <w:rsid w:val="3FFAF610"/>
    <w:rsid w:val="4059DC27"/>
    <w:rsid w:val="4126E500"/>
    <w:rsid w:val="4177D985"/>
    <w:rsid w:val="4595E531"/>
    <w:rsid w:val="45CDA28E"/>
    <w:rsid w:val="468BFF95"/>
    <w:rsid w:val="490A7783"/>
    <w:rsid w:val="49726C76"/>
    <w:rsid w:val="49FDF65D"/>
    <w:rsid w:val="4B72D63D"/>
    <w:rsid w:val="4C0C8091"/>
    <w:rsid w:val="4C406FC1"/>
    <w:rsid w:val="4C42AFFD"/>
    <w:rsid w:val="4C64168A"/>
    <w:rsid w:val="4C7BBFBB"/>
    <w:rsid w:val="4E1A3F99"/>
    <w:rsid w:val="5128D9F1"/>
    <w:rsid w:val="517D638A"/>
    <w:rsid w:val="51A8FB4F"/>
    <w:rsid w:val="52F0327F"/>
    <w:rsid w:val="556D05CC"/>
    <w:rsid w:val="586F12D4"/>
    <w:rsid w:val="59E139D4"/>
    <w:rsid w:val="5BF69CD2"/>
    <w:rsid w:val="5D91C6F3"/>
    <w:rsid w:val="5DCF8362"/>
    <w:rsid w:val="5E44066B"/>
    <w:rsid w:val="5E613FA6"/>
    <w:rsid w:val="5E6C6293"/>
    <w:rsid w:val="5F35F0CE"/>
    <w:rsid w:val="5F798E0E"/>
    <w:rsid w:val="604258B7"/>
    <w:rsid w:val="61C1DAE0"/>
    <w:rsid w:val="631AEF58"/>
    <w:rsid w:val="63D3EEE4"/>
    <w:rsid w:val="65301E0F"/>
    <w:rsid w:val="657E88F1"/>
    <w:rsid w:val="67054E6B"/>
    <w:rsid w:val="6796E717"/>
    <w:rsid w:val="6861B62B"/>
    <w:rsid w:val="69F303B7"/>
    <w:rsid w:val="6AD1D072"/>
    <w:rsid w:val="6B8266B5"/>
    <w:rsid w:val="6C053F3A"/>
    <w:rsid w:val="6D16EEAB"/>
    <w:rsid w:val="6DE42CD5"/>
    <w:rsid w:val="6F803152"/>
    <w:rsid w:val="70044622"/>
    <w:rsid w:val="70490E28"/>
    <w:rsid w:val="709C53E0"/>
    <w:rsid w:val="70BA6705"/>
    <w:rsid w:val="717C9DFD"/>
    <w:rsid w:val="718CB89F"/>
    <w:rsid w:val="72E881E4"/>
    <w:rsid w:val="7328B37F"/>
    <w:rsid w:val="74ADB301"/>
    <w:rsid w:val="77205155"/>
    <w:rsid w:val="77B9EE02"/>
    <w:rsid w:val="78B4CA4A"/>
    <w:rsid w:val="78C8B3AE"/>
    <w:rsid w:val="78E87DCC"/>
    <w:rsid w:val="7AB78BEE"/>
    <w:rsid w:val="7DE085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04C10"/>
  <w15:chartTrackingRefBased/>
  <w15:docId w15:val="{4BAAA581-2D0D-4A38-82C1-5B475AF4B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6AA135D"/>
    <w:pPr>
      <w:ind w:left="720"/>
      <w:contextualSpacing/>
    </w:pPr>
  </w:style>
  <w:style w:type="character" w:styleId="Hyperlink">
    <w:name w:val="Hyperlink"/>
    <w:basedOn w:val="DefaultParagraphFont"/>
    <w:uiPriority w:val="99"/>
    <w:unhideWhenUsed/>
    <w:rPr>
      <w:color w:val="467886" w:themeColor="hyperlink"/>
      <w:u w:val="single"/>
    </w:rPr>
  </w:style>
  <w:style w:type="character" w:styleId="UnresolvedMention">
    <w:name w:val="Unresolved Mention"/>
    <w:basedOn w:val="DefaultParagraphFont"/>
    <w:uiPriority w:val="99"/>
    <w:semiHidden/>
    <w:unhideWhenUsed/>
    <w:rsid w:val="005B4D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7212">
      <w:bodyDiv w:val="1"/>
      <w:marLeft w:val="0"/>
      <w:marRight w:val="0"/>
      <w:marTop w:val="0"/>
      <w:marBottom w:val="0"/>
      <w:divBdr>
        <w:top w:val="none" w:sz="0" w:space="0" w:color="auto"/>
        <w:left w:val="none" w:sz="0" w:space="0" w:color="auto"/>
        <w:bottom w:val="none" w:sz="0" w:space="0" w:color="auto"/>
        <w:right w:val="none" w:sz="0" w:space="0" w:color="auto"/>
      </w:divBdr>
    </w:div>
    <w:div w:id="589705834">
      <w:bodyDiv w:val="1"/>
      <w:marLeft w:val="0"/>
      <w:marRight w:val="0"/>
      <w:marTop w:val="0"/>
      <w:marBottom w:val="0"/>
      <w:divBdr>
        <w:top w:val="none" w:sz="0" w:space="0" w:color="auto"/>
        <w:left w:val="none" w:sz="0" w:space="0" w:color="auto"/>
        <w:bottom w:val="none" w:sz="0" w:space="0" w:color="auto"/>
        <w:right w:val="none" w:sz="0" w:space="0" w:color="auto"/>
      </w:divBdr>
    </w:div>
    <w:div w:id="1057822304">
      <w:bodyDiv w:val="1"/>
      <w:marLeft w:val="0"/>
      <w:marRight w:val="0"/>
      <w:marTop w:val="0"/>
      <w:marBottom w:val="0"/>
      <w:divBdr>
        <w:top w:val="none" w:sz="0" w:space="0" w:color="auto"/>
        <w:left w:val="none" w:sz="0" w:space="0" w:color="auto"/>
        <w:bottom w:val="none" w:sz="0" w:space="0" w:color="auto"/>
        <w:right w:val="none" w:sz="0" w:space="0" w:color="auto"/>
      </w:divBdr>
    </w:div>
    <w:div w:id="111556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rb@u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vid.rosenberg@usu.edu" TargetMode="External"/><Relationship Id="rId11" Type="http://schemas.microsoft.com/office/2020/10/relationships/intelligence" Target="intelligence2.xml"/><Relationship Id="rId5" Type="http://schemas.openxmlformats.org/officeDocument/2006/relationships/hyperlink" Target="mailto:david.rosenberg@usu.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Anabelle Myers</dc:creator>
  <cp:keywords/>
  <dc:description/>
  <cp:lastModifiedBy>David Rosenberg</cp:lastModifiedBy>
  <cp:revision>2</cp:revision>
  <dcterms:created xsi:type="dcterms:W3CDTF">2025-07-22T20:55:00Z</dcterms:created>
  <dcterms:modified xsi:type="dcterms:W3CDTF">2025-07-22T20:55:00Z</dcterms:modified>
</cp:coreProperties>
</file>